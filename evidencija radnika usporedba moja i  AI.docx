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CB2CE" w14:textId="77777777" w:rsidR="00F85C72" w:rsidRDefault="00F85C72" w:rsidP="00F85C72">
      <w:r>
        <w:t>#</w:t>
      </w:r>
      <w:proofErr w:type="spellStart"/>
      <w:r>
        <w:t>include</w:t>
      </w:r>
      <w:proofErr w:type="spellEnd"/>
      <w:ins w:id="0" w:author="Blažeka Mario" w:date="2025-08-08T23:48:00Z">
        <w:r>
          <w:t xml:space="preserve"> </w:t>
        </w:r>
      </w:ins>
      <w:r>
        <w:t>&lt;</w:t>
      </w:r>
      <w:proofErr w:type="spellStart"/>
      <w:r>
        <w:t>iostream</w:t>
      </w:r>
      <w:proofErr w:type="spellEnd"/>
      <w:r>
        <w:t>&gt;</w:t>
      </w:r>
    </w:p>
    <w:p w14:paraId="535468E5" w14:textId="77777777" w:rsidR="00F85C72" w:rsidRDefault="00F85C72" w:rsidP="00F85C72">
      <w:r>
        <w:t>#</w:t>
      </w:r>
      <w:proofErr w:type="spellStart"/>
      <w:r>
        <w:t>include</w:t>
      </w:r>
      <w:proofErr w:type="spellEnd"/>
      <w:ins w:id="1" w:author="Blažeka Mario" w:date="2025-08-08T23:48:00Z">
        <w:r>
          <w:t xml:space="preserve"> </w:t>
        </w:r>
      </w:ins>
      <w:r>
        <w:t>&lt;</w:t>
      </w:r>
      <w:proofErr w:type="spellStart"/>
      <w:r>
        <w:t>fstream</w:t>
      </w:r>
      <w:proofErr w:type="spellEnd"/>
      <w:r>
        <w:t>&gt;</w:t>
      </w:r>
    </w:p>
    <w:p w14:paraId="6848EDC9" w14:textId="77777777" w:rsidR="00F85C72" w:rsidRDefault="00F85C72" w:rsidP="00F85C72">
      <w:r>
        <w:t>#</w:t>
      </w:r>
      <w:proofErr w:type="spellStart"/>
      <w:r>
        <w:t>include</w:t>
      </w:r>
      <w:proofErr w:type="spellEnd"/>
      <w:ins w:id="2" w:author="Blažeka Mario" w:date="2025-08-08T23:48:00Z">
        <w:r>
          <w:t xml:space="preserve"> </w:t>
        </w:r>
      </w:ins>
      <w:r>
        <w:t>&lt;</w:t>
      </w:r>
      <w:proofErr w:type="spellStart"/>
      <w:r>
        <w:t>string</w:t>
      </w:r>
      <w:proofErr w:type="spellEnd"/>
      <w:r>
        <w:t>&gt;</w:t>
      </w:r>
    </w:p>
    <w:p w14:paraId="50D714A1" w14:textId="77777777" w:rsidR="00F85C72" w:rsidRDefault="00F85C72" w:rsidP="00F85C72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63F51CF" w14:textId="77777777" w:rsidR="00F85C72" w:rsidRDefault="00F85C72" w:rsidP="00F85C72"/>
    <w:p w14:paraId="26324C91" w14:textId="77777777" w:rsidR="00F85C72" w:rsidRDefault="00F85C72" w:rsidP="00F85C72">
      <w:proofErr w:type="spellStart"/>
      <w:r>
        <w:t>struct</w:t>
      </w:r>
      <w:proofErr w:type="spellEnd"/>
      <w:r>
        <w:t xml:space="preserve"> </w:t>
      </w:r>
      <w:proofErr w:type="spellStart"/>
      <w:r>
        <w:t>evidencijaRadnika</w:t>
      </w:r>
      <w:proofErr w:type="spellEnd"/>
      <w:ins w:id="3" w:author="Blažeka Mario" w:date="2025-08-08T23:48:00Z">
        <w:r>
          <w:t xml:space="preserve"> </w:t>
        </w:r>
      </w:ins>
      <w:r>
        <w:t>{</w:t>
      </w:r>
    </w:p>
    <w:p w14:paraId="72B00C66" w14:textId="106CEC85" w:rsidR="00F85C72" w:rsidRDefault="004C6F8A" w:rsidP="00F85C72">
      <w:del w:id="4" w:author="Blažeka Mario" w:date="2025-08-08T23:48:00Z">
        <w:r>
          <w:tab/>
        </w:r>
      </w:del>
      <w:ins w:id="5" w:author="Blažeka Mario" w:date="2025-08-08T23:48:00Z">
        <w:r w:rsidR="00F85C72">
          <w:t xml:space="preserve">    </w:t>
        </w:r>
      </w:ins>
      <w:proofErr w:type="spellStart"/>
      <w:r w:rsidR="00F85C72">
        <w:t>string</w:t>
      </w:r>
      <w:proofErr w:type="spellEnd"/>
      <w:r w:rsidR="00F85C72">
        <w:t xml:space="preserve"> </w:t>
      </w:r>
      <w:proofErr w:type="spellStart"/>
      <w:r w:rsidR="00F85C72">
        <w:t>imePrez</w:t>
      </w:r>
      <w:proofErr w:type="spellEnd"/>
      <w:r w:rsidR="00F85C72">
        <w:t>;</w:t>
      </w:r>
    </w:p>
    <w:p w14:paraId="66D887F5" w14:textId="3DBA63C9" w:rsidR="00F85C72" w:rsidRDefault="004C6F8A" w:rsidP="00F85C72">
      <w:del w:id="6" w:author="Blažeka Mario" w:date="2025-08-08T23:48:00Z">
        <w:r>
          <w:tab/>
        </w:r>
      </w:del>
      <w:ins w:id="7" w:author="Blažeka Mario" w:date="2025-08-08T23:48:00Z">
        <w:r w:rsidR="00F85C72">
          <w:t xml:space="preserve">    </w:t>
        </w:r>
      </w:ins>
      <w:proofErr w:type="spellStart"/>
      <w:r w:rsidR="00F85C72">
        <w:t>int</w:t>
      </w:r>
      <w:proofErr w:type="spellEnd"/>
      <w:r w:rsidR="00F85C72">
        <w:t xml:space="preserve"> </w:t>
      </w:r>
      <w:proofErr w:type="spellStart"/>
      <w:r w:rsidR="00F85C72">
        <w:t>brojRk</w:t>
      </w:r>
      <w:proofErr w:type="spellEnd"/>
      <w:r w:rsidR="00F85C72">
        <w:t>;</w:t>
      </w:r>
    </w:p>
    <w:p w14:paraId="1BE4B938" w14:textId="3292FC13" w:rsidR="00F85C72" w:rsidRDefault="004C6F8A" w:rsidP="00F85C72">
      <w:del w:id="8" w:author="Blažeka Mario" w:date="2025-08-08T23:48:00Z">
        <w:r>
          <w:tab/>
        </w:r>
      </w:del>
      <w:ins w:id="9" w:author="Blažeka Mario" w:date="2025-08-08T23:48:00Z">
        <w:r w:rsidR="00F85C72">
          <w:t xml:space="preserve">    </w:t>
        </w:r>
      </w:ins>
      <w:proofErr w:type="spellStart"/>
      <w:r w:rsidR="00F85C72">
        <w:t>string</w:t>
      </w:r>
      <w:proofErr w:type="spellEnd"/>
      <w:r w:rsidR="00F85C72">
        <w:t xml:space="preserve"> </w:t>
      </w:r>
      <w:proofErr w:type="spellStart"/>
      <w:r w:rsidR="00F85C72">
        <w:t>datumRod</w:t>
      </w:r>
      <w:proofErr w:type="spellEnd"/>
      <w:r w:rsidR="00F85C72">
        <w:t>;</w:t>
      </w:r>
      <w:ins w:id="10" w:author="Blažeka Mario" w:date="2025-08-08T23:48:00Z">
        <w:r w:rsidR="00F85C72">
          <w:t xml:space="preserve"> // format: </w:t>
        </w:r>
        <w:proofErr w:type="spellStart"/>
        <w:r w:rsidR="00F85C72">
          <w:t>dd</w:t>
        </w:r>
        <w:proofErr w:type="spellEnd"/>
        <w:r w:rsidR="00F85C72">
          <w:t>-mm-</w:t>
        </w:r>
        <w:proofErr w:type="spellStart"/>
        <w:r w:rsidR="00F85C72">
          <w:t>yyyy</w:t>
        </w:r>
      </w:ins>
      <w:proofErr w:type="spellEnd"/>
    </w:p>
    <w:p w14:paraId="30A24C72" w14:textId="4BDD2783" w:rsidR="00F85C72" w:rsidRDefault="004C6F8A" w:rsidP="00F85C72">
      <w:del w:id="11" w:author="Blažeka Mario" w:date="2025-08-08T23:48:00Z">
        <w:r>
          <w:tab/>
        </w:r>
      </w:del>
      <w:ins w:id="12" w:author="Blažeka Mario" w:date="2025-08-08T23:48:00Z">
        <w:r w:rsidR="00F85C72">
          <w:t xml:space="preserve">    </w:t>
        </w:r>
      </w:ins>
      <w:proofErr w:type="spellStart"/>
      <w:r w:rsidR="00F85C72">
        <w:t>float</w:t>
      </w:r>
      <w:proofErr w:type="spellEnd"/>
      <w:r w:rsidR="00F85C72">
        <w:t xml:space="preserve"> placa;</w:t>
      </w:r>
    </w:p>
    <w:p w14:paraId="5D5B869B" w14:textId="7E41B8C8" w:rsidR="00F85C72" w:rsidRDefault="004C6F8A" w:rsidP="00F85C72">
      <w:del w:id="13" w:author="Blažeka Mario" w:date="2025-08-08T23:48:00Z">
        <w:r>
          <w:tab/>
        </w:r>
      </w:del>
      <w:ins w:id="14" w:author="Blažeka Mario" w:date="2025-08-08T23:48:00Z">
        <w:r w:rsidR="00F85C72">
          <w:t xml:space="preserve">    </w:t>
        </w:r>
      </w:ins>
      <w:proofErr w:type="spellStart"/>
      <w:r w:rsidR="00F85C72">
        <w:t>string</w:t>
      </w:r>
      <w:proofErr w:type="spellEnd"/>
      <w:r w:rsidR="00F85C72">
        <w:t xml:space="preserve"> odjel;</w:t>
      </w:r>
    </w:p>
    <w:p w14:paraId="1B47D64E" w14:textId="77777777" w:rsidR="00F85C72" w:rsidRDefault="00F85C72" w:rsidP="00F85C72">
      <w:r>
        <w:t>};</w:t>
      </w:r>
    </w:p>
    <w:p w14:paraId="2DF53AB0" w14:textId="77777777" w:rsidR="00F85C72" w:rsidRDefault="00F85C72" w:rsidP="00F85C72"/>
    <w:p w14:paraId="33D94F4D" w14:textId="77777777" w:rsidR="00F85C72" w:rsidRDefault="00F85C72" w:rsidP="00F85C72">
      <w:proofErr w:type="spellStart"/>
      <w:r>
        <w:t>evidencijaRadnika</w:t>
      </w:r>
      <w:proofErr w:type="spellEnd"/>
      <w:r>
        <w:t xml:space="preserve"> evidencija[100];</w:t>
      </w:r>
    </w:p>
    <w:p w14:paraId="32C3FCE3" w14:textId="77777777" w:rsidR="00F85C72" w:rsidRDefault="00F85C72" w:rsidP="00F85C72">
      <w:proofErr w:type="spellStart"/>
      <w:r>
        <w:t>int</w:t>
      </w:r>
      <w:proofErr w:type="spellEnd"/>
      <w:r>
        <w:t xml:space="preserve"> </w:t>
      </w:r>
      <w:proofErr w:type="spellStart"/>
      <w:r>
        <w:t>brojUnosa</w:t>
      </w:r>
      <w:proofErr w:type="spellEnd"/>
      <w:r>
        <w:t xml:space="preserve"> = 0;</w:t>
      </w:r>
    </w:p>
    <w:p w14:paraId="23C967FC" w14:textId="77777777" w:rsidR="00F85C72" w:rsidRDefault="00F85C72" w:rsidP="00F85C72"/>
    <w:p w14:paraId="00A6E805" w14:textId="3A5ADBF3" w:rsidR="00F85C72" w:rsidRDefault="00F85C72" w:rsidP="00F85C72">
      <w:proofErr w:type="spellStart"/>
      <w:r>
        <w:t>void</w:t>
      </w:r>
      <w:proofErr w:type="spellEnd"/>
      <w:r>
        <w:t xml:space="preserve"> </w:t>
      </w:r>
      <w:proofErr w:type="spellStart"/>
      <w:r>
        <w:t>unosPodataka</w:t>
      </w:r>
      <w:proofErr w:type="spellEnd"/>
      <w:del w:id="15" w:author="Blažeka Mario" w:date="2025-08-08T23:48:00Z">
        <w:r w:rsidR="004C6F8A">
          <w:delText>(){</w:delText>
        </w:r>
      </w:del>
      <w:ins w:id="16" w:author="Blažeka Mario" w:date="2025-08-08T23:48:00Z">
        <w:r>
          <w:t>() {</w:t>
        </w:r>
      </w:ins>
    </w:p>
    <w:p w14:paraId="1E1FC782" w14:textId="504A291F" w:rsidR="00F85C72" w:rsidRDefault="004C6F8A" w:rsidP="00F85C72">
      <w:del w:id="17" w:author="Blažeka Mario" w:date="2025-08-08T23:48:00Z">
        <w:r>
          <w:tab/>
        </w:r>
      </w:del>
      <w:ins w:id="18" w:author="Blažeka Mario" w:date="2025-08-08T23:48:00Z">
        <w:r w:rsidR="00F85C72">
          <w:t xml:space="preserve">    </w:t>
        </w:r>
      </w:ins>
      <w:proofErr w:type="spellStart"/>
      <w:r w:rsidR="00F85C72">
        <w:t>cout</w:t>
      </w:r>
      <w:proofErr w:type="spellEnd"/>
      <w:del w:id="19" w:author="Blažeka Mario" w:date="2025-08-08T23:48:00Z">
        <w:r>
          <w:delText>&lt;&lt;"</w:delText>
        </w:r>
      </w:del>
      <w:ins w:id="20" w:author="Blažeka Mario" w:date="2025-08-08T23:48:00Z">
        <w:r w:rsidR="00F85C72">
          <w:t xml:space="preserve"> &lt;&lt; "</w:t>
        </w:r>
      </w:ins>
      <w:r w:rsidR="00F85C72">
        <w:t xml:space="preserve">Do sada je uneseno </w:t>
      </w:r>
      <w:del w:id="21" w:author="Blažeka Mario" w:date="2025-08-08T23:48:00Z">
        <w:r>
          <w:delText>"&lt;&lt;</w:delText>
        </w:r>
      </w:del>
      <w:ins w:id="22" w:author="Blažeka Mario" w:date="2025-08-08T23:48:00Z">
        <w:r w:rsidR="00F85C72">
          <w:t xml:space="preserve">" &lt;&lt; </w:t>
        </w:r>
      </w:ins>
      <w:proofErr w:type="spellStart"/>
      <w:r w:rsidR="00F85C72">
        <w:t>brojUnosa</w:t>
      </w:r>
      <w:proofErr w:type="spellEnd"/>
      <w:ins w:id="23" w:author="Blažeka Mario" w:date="2025-08-08T23:48:00Z">
        <w:r w:rsidR="00F85C72">
          <w:t xml:space="preserve"> </w:t>
        </w:r>
      </w:ins>
      <w:r w:rsidR="00F85C72">
        <w:t>&lt;&lt; " radnika</w:t>
      </w:r>
      <w:del w:id="24" w:author="Blažeka Mario" w:date="2025-08-08T23:48:00Z">
        <w:r>
          <w:delText xml:space="preserve"> \</w:delText>
        </w:r>
      </w:del>
      <w:ins w:id="25" w:author="Blažeka Mario" w:date="2025-08-08T23:48:00Z">
        <w:r w:rsidR="00F85C72">
          <w:t>.\</w:t>
        </w:r>
      </w:ins>
      <w:r w:rsidR="00F85C72">
        <w:t>n";</w:t>
      </w:r>
    </w:p>
    <w:p w14:paraId="443588D7" w14:textId="33FBEC3A" w:rsidR="00F85C72" w:rsidRDefault="004C6F8A" w:rsidP="00F85C72">
      <w:del w:id="26" w:author="Blažeka Mario" w:date="2025-08-08T23:48:00Z">
        <w:r>
          <w:tab/>
        </w:r>
      </w:del>
      <w:ins w:id="27" w:author="Blažeka Mario" w:date="2025-08-08T23:48:00Z">
        <w:r w:rsidR="00F85C72">
          <w:t xml:space="preserve">    </w:t>
        </w:r>
      </w:ins>
      <w:proofErr w:type="spellStart"/>
      <w:r w:rsidR="00F85C72">
        <w:t>if</w:t>
      </w:r>
      <w:proofErr w:type="spellEnd"/>
      <w:r w:rsidR="00F85C72">
        <w:t xml:space="preserve"> (</w:t>
      </w:r>
      <w:proofErr w:type="spellStart"/>
      <w:r w:rsidR="00F85C72">
        <w:t>brojUnosa</w:t>
      </w:r>
      <w:proofErr w:type="spellEnd"/>
      <w:r w:rsidR="00F85C72">
        <w:t xml:space="preserve"> </w:t>
      </w:r>
      <w:del w:id="28" w:author="Blažeka Mario" w:date="2025-08-08T23:48:00Z">
        <w:r>
          <w:delText>&gt;</w:delText>
        </w:r>
      </w:del>
      <w:ins w:id="29" w:author="Blažeka Mario" w:date="2025-08-08T23:48:00Z">
        <w:r w:rsidR="00F85C72">
          <w:t>&gt;=</w:t>
        </w:r>
      </w:ins>
      <w:r w:rsidR="00F85C72">
        <w:t xml:space="preserve"> 100</w:t>
      </w:r>
      <w:del w:id="30" w:author="Blažeka Mario" w:date="2025-08-08T23:48:00Z">
        <w:r>
          <w:delText>){</w:delText>
        </w:r>
      </w:del>
      <w:ins w:id="31" w:author="Blažeka Mario" w:date="2025-08-08T23:48:00Z">
        <w:r w:rsidR="00F85C72">
          <w:t>) {</w:t>
        </w:r>
      </w:ins>
    </w:p>
    <w:p w14:paraId="54CF7170" w14:textId="065EEC21" w:rsidR="00F85C72" w:rsidRDefault="004C6F8A" w:rsidP="00F85C72">
      <w:del w:id="32" w:author="Blažeka Mario" w:date="2025-08-08T23:48:00Z">
        <w:r>
          <w:tab/>
        </w:r>
        <w:r>
          <w:tab/>
        </w:r>
      </w:del>
      <w:ins w:id="33" w:author="Blažeka Mario" w:date="2025-08-08T23:48:00Z">
        <w:r w:rsidR="00F85C72">
          <w:t xml:space="preserve">        </w:t>
        </w:r>
      </w:ins>
      <w:proofErr w:type="spellStart"/>
      <w:r w:rsidR="00F85C72">
        <w:t>cout</w:t>
      </w:r>
      <w:proofErr w:type="spellEnd"/>
      <w:del w:id="34" w:author="Blažeka Mario" w:date="2025-08-08T23:48:00Z">
        <w:r>
          <w:delText xml:space="preserve">&lt;&lt;"Dosegnut je maksimalni broj unosa evidencije radnika od 100 radnika. </w:delText>
        </w:r>
      </w:del>
      <w:ins w:id="35" w:author="Blažeka Mario" w:date="2025-08-08T23:48:00Z">
        <w:r w:rsidR="00F85C72">
          <w:t xml:space="preserve"> &lt;&lt; "</w:t>
        </w:r>
      </w:ins>
      <w:r w:rsidR="00F85C72">
        <w:t>Polje je popunjeno! \n";</w:t>
      </w:r>
    </w:p>
    <w:p w14:paraId="353FC93A" w14:textId="0295745A" w:rsidR="00F85C72" w:rsidRDefault="004C6F8A" w:rsidP="00F85C72">
      <w:del w:id="36" w:author="Blažeka Mario" w:date="2025-08-08T23:48:00Z">
        <w:r>
          <w:tab/>
        </w:r>
        <w:r>
          <w:tab/>
        </w:r>
      </w:del>
      <w:ins w:id="37" w:author="Blažeka Mario" w:date="2025-08-08T23:48:00Z">
        <w:r w:rsidR="00F85C72">
          <w:t xml:space="preserve">        </w:t>
        </w:r>
      </w:ins>
      <w:proofErr w:type="spellStart"/>
      <w:r w:rsidR="00F85C72">
        <w:t>return</w:t>
      </w:r>
      <w:proofErr w:type="spellEnd"/>
      <w:r w:rsidR="00F85C72">
        <w:t>;</w:t>
      </w:r>
    </w:p>
    <w:p w14:paraId="3A9D4350" w14:textId="77777777" w:rsidR="004C6F8A" w:rsidRDefault="004C6F8A" w:rsidP="004C6F8A">
      <w:pPr>
        <w:rPr>
          <w:del w:id="38" w:author="Blažeka Mario" w:date="2025-08-08T23:48:00Z"/>
        </w:rPr>
      </w:pPr>
      <w:del w:id="39" w:author="Blažeka Mario" w:date="2025-08-08T23:48:00Z">
        <w:r>
          <w:tab/>
          <w:delText>}else{</w:delText>
        </w:r>
      </w:del>
    </w:p>
    <w:p w14:paraId="6B17935B" w14:textId="3E2C2AC2" w:rsidR="00F85C72" w:rsidRDefault="004C6F8A" w:rsidP="00F85C72">
      <w:pPr>
        <w:rPr>
          <w:ins w:id="40" w:author="Blažeka Mario" w:date="2025-08-08T23:48:00Z"/>
        </w:rPr>
      </w:pPr>
      <w:del w:id="41" w:author="Blažeka Mario" w:date="2025-08-08T23:48:00Z">
        <w:r>
          <w:tab/>
        </w:r>
        <w:r>
          <w:tab/>
          <w:delText>cout&lt;&lt;"Unesite slijedeće podatke: \</w:delText>
        </w:r>
      </w:del>
      <w:ins w:id="42" w:author="Blažeka Mario" w:date="2025-08-08T23:48:00Z">
        <w:r w:rsidR="00F85C72">
          <w:t xml:space="preserve">    }</w:t>
        </w:r>
      </w:ins>
    </w:p>
    <w:p w14:paraId="027CE95F" w14:textId="77777777" w:rsidR="00F85C72" w:rsidRDefault="00F85C72" w:rsidP="00F85C72">
      <w:pPr>
        <w:rPr>
          <w:ins w:id="43" w:author="Blažeka Mario" w:date="2025-08-08T23:48:00Z"/>
        </w:rPr>
      </w:pPr>
    </w:p>
    <w:p w14:paraId="3F712506" w14:textId="77777777" w:rsidR="00F85C72" w:rsidRDefault="00F85C72" w:rsidP="00F85C72">
      <w:pPr>
        <w:rPr>
          <w:moveFrom w:id="44" w:author="Blažeka Mario" w:date="2025-08-08T23:48:00Z"/>
        </w:rPr>
      </w:pPr>
      <w:ins w:id="45" w:author="Blažeka Mario" w:date="2025-08-08T23:48:00Z">
        <w:r>
          <w:t xml:space="preserve">    </w:t>
        </w:r>
      </w:ins>
      <w:moveFromRangeStart w:id="46" w:author="Blažeka Mario" w:date="2025-08-08T23:48:00Z" w:name="move205589354"/>
      <w:moveFrom w:id="47" w:author="Blažeka Mario" w:date="2025-08-08T23:48:00Z">
        <w:r>
          <w:t>n";</w:t>
        </w:r>
      </w:moveFrom>
    </w:p>
    <w:moveFromRangeEnd w:id="46"/>
    <w:p w14:paraId="72A63B22" w14:textId="77777777" w:rsidR="004C6F8A" w:rsidRDefault="004C6F8A" w:rsidP="004C6F8A">
      <w:pPr>
        <w:rPr>
          <w:del w:id="48" w:author="Blažeka Mario" w:date="2025-08-08T23:48:00Z"/>
        </w:rPr>
      </w:pPr>
      <w:del w:id="49" w:author="Blažeka Mario" w:date="2025-08-08T23:48:00Z">
        <w:r>
          <w:tab/>
          <w:delText>}</w:delText>
        </w:r>
      </w:del>
    </w:p>
    <w:p w14:paraId="0D1196CA" w14:textId="6E376D07" w:rsidR="00F85C72" w:rsidRDefault="004C6F8A" w:rsidP="00F85C72">
      <w:del w:id="50" w:author="Blažeka Mario" w:date="2025-08-08T23:48:00Z">
        <w:r>
          <w:tab/>
        </w:r>
      </w:del>
      <w:proofErr w:type="spellStart"/>
      <w:r w:rsidR="00F85C72">
        <w:t>cin.ignore</w:t>
      </w:r>
      <w:proofErr w:type="spellEnd"/>
      <w:r w:rsidR="00F85C72">
        <w:t>();</w:t>
      </w:r>
    </w:p>
    <w:p w14:paraId="5F5E921D" w14:textId="77777777" w:rsidR="004C6F8A" w:rsidRDefault="004C6F8A" w:rsidP="004C6F8A">
      <w:pPr>
        <w:rPr>
          <w:del w:id="51" w:author="Blažeka Mario" w:date="2025-08-08T23:48:00Z"/>
        </w:rPr>
      </w:pPr>
      <w:del w:id="52" w:author="Blažeka Mario" w:date="2025-08-08T23:48:00Z">
        <w:r>
          <w:tab/>
        </w:r>
      </w:del>
    </w:p>
    <w:p w14:paraId="76D27C7A" w14:textId="431D0519" w:rsidR="00F85C72" w:rsidRDefault="004C6F8A" w:rsidP="00F85C72">
      <w:del w:id="53" w:author="Blažeka Mario" w:date="2025-08-08T23:48:00Z">
        <w:r>
          <w:tab/>
        </w:r>
      </w:del>
      <w:ins w:id="54" w:author="Blažeka Mario" w:date="2025-08-08T23:48:00Z">
        <w:r w:rsidR="00F85C72">
          <w:t xml:space="preserve">    </w:t>
        </w:r>
      </w:ins>
      <w:proofErr w:type="spellStart"/>
      <w:r w:rsidR="00F85C72">
        <w:t>cout</w:t>
      </w:r>
      <w:proofErr w:type="spellEnd"/>
      <w:del w:id="55" w:author="Blažeka Mario" w:date="2025-08-08T23:48:00Z">
        <w:r>
          <w:delText>&lt;&lt;"</w:delText>
        </w:r>
      </w:del>
      <w:ins w:id="56" w:author="Blažeka Mario" w:date="2025-08-08T23:48:00Z">
        <w:r w:rsidR="00F85C72">
          <w:t xml:space="preserve"> &lt;&lt; "</w:t>
        </w:r>
      </w:ins>
      <w:r w:rsidR="00F85C72">
        <w:t xml:space="preserve">Unesite ime i prezime: </w:t>
      </w:r>
      <w:del w:id="57" w:author="Blažeka Mario" w:date="2025-08-08T23:48:00Z">
        <w:r>
          <w:delText>\n</w:delText>
        </w:r>
      </w:del>
      <w:r w:rsidR="00F85C72">
        <w:t>";</w:t>
      </w:r>
    </w:p>
    <w:p w14:paraId="03FE54E4" w14:textId="4B595E28" w:rsidR="00F85C72" w:rsidRDefault="004C6F8A" w:rsidP="00F85C72">
      <w:del w:id="58" w:author="Blažeka Mario" w:date="2025-08-08T23:48:00Z">
        <w:r>
          <w:tab/>
        </w:r>
      </w:del>
      <w:ins w:id="59" w:author="Blažeka Mario" w:date="2025-08-08T23:48:00Z">
        <w:r w:rsidR="00F85C72">
          <w:t xml:space="preserve">    </w:t>
        </w:r>
      </w:ins>
      <w:proofErr w:type="spellStart"/>
      <w:r w:rsidR="00F85C72">
        <w:t>getline</w:t>
      </w:r>
      <w:proofErr w:type="spellEnd"/>
      <w:r w:rsidR="00F85C72">
        <w:t>(cin, evidencija[</w:t>
      </w:r>
      <w:proofErr w:type="spellStart"/>
      <w:r w:rsidR="00F85C72">
        <w:t>brojUnosa</w:t>
      </w:r>
      <w:proofErr w:type="spellEnd"/>
      <w:r w:rsidR="00F85C72">
        <w:t>].</w:t>
      </w:r>
      <w:proofErr w:type="spellStart"/>
      <w:r w:rsidR="00F85C72">
        <w:t>imePrez</w:t>
      </w:r>
      <w:proofErr w:type="spellEnd"/>
      <w:r w:rsidR="00F85C72">
        <w:t>);</w:t>
      </w:r>
    </w:p>
    <w:p w14:paraId="3E7E08B6" w14:textId="77777777" w:rsidR="004C6F8A" w:rsidRDefault="004C6F8A" w:rsidP="004C6F8A">
      <w:pPr>
        <w:rPr>
          <w:del w:id="60" w:author="Blažeka Mario" w:date="2025-08-08T23:48:00Z"/>
        </w:rPr>
      </w:pPr>
      <w:del w:id="61" w:author="Blažeka Mario" w:date="2025-08-08T23:48:00Z">
        <w:r>
          <w:tab/>
        </w:r>
      </w:del>
    </w:p>
    <w:p w14:paraId="4F0B6DD8" w14:textId="04210257" w:rsidR="00F85C72" w:rsidRDefault="004C6F8A" w:rsidP="00F85C72">
      <w:pPr>
        <w:rPr>
          <w:ins w:id="62" w:author="Blažeka Mario" w:date="2025-08-08T23:48:00Z"/>
        </w:rPr>
      </w:pPr>
      <w:del w:id="63" w:author="Blažeka Mario" w:date="2025-08-08T23:48:00Z">
        <w:r>
          <w:tab/>
        </w:r>
      </w:del>
    </w:p>
    <w:p w14:paraId="0481C818" w14:textId="60CDA770" w:rsidR="00F85C72" w:rsidRDefault="00F85C72" w:rsidP="00F85C72">
      <w:ins w:id="64" w:author="Blažeka Mario" w:date="2025-08-08T23:48:00Z">
        <w:r>
          <w:t xml:space="preserve">    </w:t>
        </w:r>
      </w:ins>
      <w:proofErr w:type="spellStart"/>
      <w:r>
        <w:t>cout</w:t>
      </w:r>
      <w:proofErr w:type="spellEnd"/>
      <w:del w:id="65" w:author="Blažeka Mario" w:date="2025-08-08T23:48:00Z">
        <w:r w:rsidR="004C6F8A">
          <w:delText>&lt;&lt;"</w:delText>
        </w:r>
      </w:del>
      <w:ins w:id="66" w:author="Blažeka Mario" w:date="2025-08-08T23:48:00Z">
        <w:r>
          <w:t xml:space="preserve"> &lt;&lt; "</w:t>
        </w:r>
      </w:ins>
      <w:r>
        <w:t xml:space="preserve">Unesite broj radne </w:t>
      </w:r>
      <w:proofErr w:type="spellStart"/>
      <w:r>
        <w:t>knjizice</w:t>
      </w:r>
      <w:proofErr w:type="spellEnd"/>
      <w:r>
        <w:t xml:space="preserve">: </w:t>
      </w:r>
      <w:del w:id="67" w:author="Blažeka Mario" w:date="2025-08-08T23:48:00Z">
        <w:r w:rsidR="004C6F8A">
          <w:delText>\n</w:delText>
        </w:r>
      </w:del>
      <w:r>
        <w:t>";</w:t>
      </w:r>
    </w:p>
    <w:p w14:paraId="01E60548" w14:textId="49805382" w:rsidR="00F85C72" w:rsidRDefault="004C6F8A" w:rsidP="00F85C72">
      <w:del w:id="68" w:author="Blažeka Mario" w:date="2025-08-08T23:48:00Z">
        <w:r>
          <w:tab/>
        </w:r>
      </w:del>
      <w:ins w:id="69" w:author="Blažeka Mario" w:date="2025-08-08T23:48:00Z">
        <w:r w:rsidR="00F85C72">
          <w:t xml:space="preserve">    </w:t>
        </w:r>
      </w:ins>
      <w:r w:rsidR="00F85C72">
        <w:t>cin</w:t>
      </w:r>
      <w:del w:id="70" w:author="Blažeka Mario" w:date="2025-08-08T23:48:00Z">
        <w:r>
          <w:delText>&gt;&gt;</w:delText>
        </w:r>
      </w:del>
      <w:ins w:id="71" w:author="Blažeka Mario" w:date="2025-08-08T23:48:00Z">
        <w:r w:rsidR="00F85C72">
          <w:t xml:space="preserve"> &gt;&gt; </w:t>
        </w:r>
      </w:ins>
      <w:r w:rsidR="00F85C72">
        <w:t>evidencija[</w:t>
      </w:r>
      <w:proofErr w:type="spellStart"/>
      <w:r w:rsidR="00F85C72">
        <w:t>brojUnosa</w:t>
      </w:r>
      <w:proofErr w:type="spellEnd"/>
      <w:r w:rsidR="00F85C72">
        <w:t>].</w:t>
      </w:r>
      <w:proofErr w:type="spellStart"/>
      <w:r w:rsidR="00F85C72">
        <w:t>brojRk</w:t>
      </w:r>
      <w:proofErr w:type="spellEnd"/>
      <w:r w:rsidR="00F85C72">
        <w:t>;</w:t>
      </w:r>
    </w:p>
    <w:p w14:paraId="5B10710D" w14:textId="77777777" w:rsidR="004C6F8A" w:rsidRDefault="004C6F8A" w:rsidP="004C6F8A">
      <w:pPr>
        <w:rPr>
          <w:del w:id="72" w:author="Blažeka Mario" w:date="2025-08-08T23:48:00Z"/>
        </w:rPr>
      </w:pPr>
      <w:del w:id="73" w:author="Blažeka Mario" w:date="2025-08-08T23:48:00Z">
        <w:r>
          <w:tab/>
        </w:r>
      </w:del>
    </w:p>
    <w:p w14:paraId="70655659" w14:textId="20CDDCDC" w:rsidR="00F85C72" w:rsidRDefault="004C6F8A" w:rsidP="00F85C72">
      <w:pPr>
        <w:rPr>
          <w:ins w:id="74" w:author="Blažeka Mario" w:date="2025-08-08T23:48:00Z"/>
        </w:rPr>
      </w:pPr>
      <w:del w:id="75" w:author="Blažeka Mario" w:date="2025-08-08T23:48:00Z">
        <w:r>
          <w:tab/>
        </w:r>
      </w:del>
    </w:p>
    <w:p w14:paraId="7AAE8134" w14:textId="77777777" w:rsidR="00F85C72" w:rsidRDefault="00F85C72" w:rsidP="00F85C72">
      <w:ins w:id="76" w:author="Blažeka Mario" w:date="2025-08-08T23:48:00Z">
        <w:r>
          <w:t xml:space="preserve">    </w:t>
        </w:r>
      </w:ins>
      <w:proofErr w:type="spellStart"/>
      <w:r>
        <w:t>cin.ignore</w:t>
      </w:r>
      <w:proofErr w:type="spellEnd"/>
      <w:r>
        <w:t>();</w:t>
      </w:r>
    </w:p>
    <w:p w14:paraId="139F95D0" w14:textId="5890E17F" w:rsidR="00F85C72" w:rsidRDefault="004C6F8A" w:rsidP="00F85C72">
      <w:del w:id="77" w:author="Blažeka Mario" w:date="2025-08-08T23:48:00Z">
        <w:r>
          <w:tab/>
        </w:r>
      </w:del>
      <w:ins w:id="78" w:author="Blažeka Mario" w:date="2025-08-08T23:48:00Z">
        <w:r w:rsidR="00F85C72">
          <w:t xml:space="preserve">    </w:t>
        </w:r>
      </w:ins>
      <w:proofErr w:type="spellStart"/>
      <w:r w:rsidR="00F85C72">
        <w:t>cout</w:t>
      </w:r>
      <w:proofErr w:type="spellEnd"/>
      <w:del w:id="79" w:author="Blažeka Mario" w:date="2025-08-08T23:48:00Z">
        <w:r>
          <w:delText>&lt;&lt;"</w:delText>
        </w:r>
      </w:del>
      <w:ins w:id="80" w:author="Blažeka Mario" w:date="2025-08-08T23:48:00Z">
        <w:r w:rsidR="00F85C72">
          <w:t xml:space="preserve"> &lt;&lt; "</w:t>
        </w:r>
      </w:ins>
      <w:r w:rsidR="00F85C72">
        <w:t xml:space="preserve">Unesite datum </w:t>
      </w:r>
      <w:proofErr w:type="spellStart"/>
      <w:r w:rsidR="00F85C72">
        <w:t>rodjenja</w:t>
      </w:r>
      <w:proofErr w:type="spellEnd"/>
      <w:r w:rsidR="00F85C72">
        <w:t xml:space="preserve"> (</w:t>
      </w:r>
      <w:proofErr w:type="spellStart"/>
      <w:del w:id="81" w:author="Blažeka Mario" w:date="2025-08-08T23:48:00Z">
        <w:r>
          <w:delText xml:space="preserve">u formatu </w:delText>
        </w:r>
      </w:del>
      <w:r w:rsidR="00F85C72">
        <w:t>dd</w:t>
      </w:r>
      <w:proofErr w:type="spellEnd"/>
      <w:r w:rsidR="00F85C72">
        <w:t>-mm-</w:t>
      </w:r>
      <w:proofErr w:type="spellStart"/>
      <w:del w:id="82" w:author="Blažeka Mario" w:date="2025-08-08T23:48:00Z">
        <w:r>
          <w:delText>gggg): \n</w:delText>
        </w:r>
      </w:del>
      <w:ins w:id="83" w:author="Blažeka Mario" w:date="2025-08-08T23:48:00Z">
        <w:r w:rsidR="00F85C72">
          <w:t>yyyy</w:t>
        </w:r>
        <w:proofErr w:type="spellEnd"/>
        <w:r w:rsidR="00F85C72">
          <w:t xml:space="preserve">): </w:t>
        </w:r>
      </w:ins>
      <w:r w:rsidR="00F85C72">
        <w:t>";</w:t>
      </w:r>
    </w:p>
    <w:p w14:paraId="6C431205" w14:textId="49279F46" w:rsidR="00F85C72" w:rsidRDefault="004C6F8A" w:rsidP="00F85C72">
      <w:del w:id="84" w:author="Blažeka Mario" w:date="2025-08-08T23:48:00Z">
        <w:r>
          <w:tab/>
        </w:r>
      </w:del>
      <w:ins w:id="85" w:author="Blažeka Mario" w:date="2025-08-08T23:48:00Z">
        <w:r w:rsidR="00F85C72">
          <w:t xml:space="preserve">    </w:t>
        </w:r>
      </w:ins>
      <w:proofErr w:type="spellStart"/>
      <w:r w:rsidR="00F85C72">
        <w:t>getline</w:t>
      </w:r>
      <w:proofErr w:type="spellEnd"/>
      <w:r w:rsidR="00F85C72">
        <w:t>(cin, evidencija[</w:t>
      </w:r>
      <w:proofErr w:type="spellStart"/>
      <w:r w:rsidR="00F85C72">
        <w:t>brojUnosa</w:t>
      </w:r>
      <w:proofErr w:type="spellEnd"/>
      <w:r w:rsidR="00F85C72">
        <w:t>].</w:t>
      </w:r>
      <w:proofErr w:type="spellStart"/>
      <w:r w:rsidR="00F85C72">
        <w:t>datumRod</w:t>
      </w:r>
      <w:proofErr w:type="spellEnd"/>
      <w:r w:rsidR="00F85C72">
        <w:t>);</w:t>
      </w:r>
    </w:p>
    <w:p w14:paraId="64173244" w14:textId="10162DFA" w:rsidR="00F85C72" w:rsidRDefault="004C6F8A" w:rsidP="00F85C72">
      <w:pPr>
        <w:rPr>
          <w:ins w:id="86" w:author="Blažeka Mario" w:date="2025-08-08T23:48:00Z"/>
        </w:rPr>
      </w:pPr>
      <w:del w:id="87" w:author="Blažeka Mario" w:date="2025-08-08T23:48:00Z">
        <w:r>
          <w:tab/>
        </w:r>
        <w:r>
          <w:tab/>
        </w:r>
      </w:del>
    </w:p>
    <w:p w14:paraId="68F03CA2" w14:textId="3DEE98BA" w:rsidR="00F85C72" w:rsidRDefault="00F85C72" w:rsidP="00F85C72">
      <w:ins w:id="88" w:author="Blažeka Mario" w:date="2025-08-08T23:48:00Z">
        <w:r>
          <w:t xml:space="preserve">    </w:t>
        </w:r>
      </w:ins>
      <w:proofErr w:type="spellStart"/>
      <w:r>
        <w:t>if</w:t>
      </w:r>
      <w:proofErr w:type="spellEnd"/>
      <w:ins w:id="89" w:author="Blažeka Mario" w:date="2025-08-08T23:48:00Z">
        <w:r>
          <w:t xml:space="preserve"> </w:t>
        </w:r>
      </w:ins>
      <w:r>
        <w:t>(evidencija[</w:t>
      </w:r>
      <w:proofErr w:type="spellStart"/>
      <w:r>
        <w:t>brojUnosa</w:t>
      </w:r>
      <w:proofErr w:type="spellEnd"/>
      <w:r>
        <w:t>].</w:t>
      </w:r>
      <w:proofErr w:type="spellStart"/>
      <w:r>
        <w:t>datumRod.length</w:t>
      </w:r>
      <w:proofErr w:type="spellEnd"/>
      <w:del w:id="90" w:author="Blažeka Mario" w:date="2025-08-08T23:48:00Z">
        <w:r w:rsidR="004C6F8A">
          <w:delText>()!=</w:delText>
        </w:r>
      </w:del>
      <w:ins w:id="91" w:author="Blažeka Mario" w:date="2025-08-08T23:48:00Z">
        <w:r>
          <w:t xml:space="preserve">() != </w:t>
        </w:r>
      </w:ins>
      <w:r>
        <w:t>10</w:t>
      </w:r>
      <w:ins w:id="92" w:author="Blažeka Mario" w:date="2025-08-08T23:48:00Z">
        <w:r>
          <w:t xml:space="preserve"> </w:t>
        </w:r>
      </w:ins>
      <w:r>
        <w:t>||</w:t>
      </w:r>
    </w:p>
    <w:p w14:paraId="6352FC33" w14:textId="31670C47" w:rsidR="00F85C72" w:rsidRDefault="004C6F8A" w:rsidP="00F85C72">
      <w:del w:id="93" w:author="Blažeka Mario" w:date="2025-08-08T23:48:00Z">
        <w:r>
          <w:tab/>
        </w:r>
        <w:r>
          <w:tab/>
        </w:r>
      </w:del>
      <w:ins w:id="94" w:author="Blažeka Mario" w:date="2025-08-08T23:48:00Z">
        <w:r w:rsidR="00F85C72">
          <w:t xml:space="preserve">        </w:t>
        </w:r>
      </w:ins>
      <w:r w:rsidR="00F85C72">
        <w:t>evidencija[</w:t>
      </w:r>
      <w:proofErr w:type="spellStart"/>
      <w:r w:rsidR="00F85C72">
        <w:t>brojUnosa</w:t>
      </w:r>
      <w:proofErr w:type="spellEnd"/>
      <w:r w:rsidR="00F85C72">
        <w:t>].</w:t>
      </w:r>
      <w:proofErr w:type="spellStart"/>
      <w:r w:rsidR="00F85C72">
        <w:t>datumRod</w:t>
      </w:r>
      <w:proofErr w:type="spellEnd"/>
      <w:r w:rsidR="00F85C72">
        <w:t>[2</w:t>
      </w:r>
      <w:del w:id="95" w:author="Blažeka Mario" w:date="2025-08-08T23:48:00Z">
        <w:r>
          <w:delText>]!=</w:delText>
        </w:r>
      </w:del>
      <w:ins w:id="96" w:author="Blažeka Mario" w:date="2025-08-08T23:48:00Z">
        <w:r w:rsidR="00F85C72">
          <w:t xml:space="preserve">] != </w:t>
        </w:r>
      </w:ins>
      <w:r w:rsidR="00F85C72">
        <w:t>'-'</w:t>
      </w:r>
      <w:ins w:id="97" w:author="Blažeka Mario" w:date="2025-08-08T23:48:00Z">
        <w:r w:rsidR="00F85C72">
          <w:t xml:space="preserve"> </w:t>
        </w:r>
      </w:ins>
      <w:r w:rsidR="00F85C72">
        <w:t>||</w:t>
      </w:r>
    </w:p>
    <w:p w14:paraId="01A21935" w14:textId="477E119B" w:rsidR="00F85C72" w:rsidRDefault="004C6F8A" w:rsidP="00F85C72">
      <w:del w:id="98" w:author="Blažeka Mario" w:date="2025-08-08T23:48:00Z">
        <w:r>
          <w:tab/>
        </w:r>
        <w:r>
          <w:tab/>
        </w:r>
      </w:del>
      <w:ins w:id="99" w:author="Blažeka Mario" w:date="2025-08-08T23:48:00Z">
        <w:r w:rsidR="00F85C72">
          <w:t xml:space="preserve">        </w:t>
        </w:r>
      </w:ins>
      <w:r w:rsidR="00F85C72">
        <w:t>evidencija[</w:t>
      </w:r>
      <w:proofErr w:type="spellStart"/>
      <w:r w:rsidR="00F85C72">
        <w:t>brojUnosa</w:t>
      </w:r>
      <w:proofErr w:type="spellEnd"/>
      <w:r w:rsidR="00F85C72">
        <w:t>].</w:t>
      </w:r>
      <w:proofErr w:type="spellStart"/>
      <w:r w:rsidR="00F85C72">
        <w:t>datumRod</w:t>
      </w:r>
      <w:proofErr w:type="spellEnd"/>
      <w:r w:rsidR="00F85C72">
        <w:t>[5</w:t>
      </w:r>
      <w:del w:id="100" w:author="Blažeka Mario" w:date="2025-08-08T23:48:00Z">
        <w:r>
          <w:delText>]!=</w:delText>
        </w:r>
      </w:del>
      <w:ins w:id="101" w:author="Blažeka Mario" w:date="2025-08-08T23:48:00Z">
        <w:r w:rsidR="00F85C72">
          <w:t xml:space="preserve">] != </w:t>
        </w:r>
      </w:ins>
      <w:r w:rsidR="00F85C72">
        <w:t>'-'</w:t>
      </w:r>
      <w:del w:id="102" w:author="Blažeka Mario" w:date="2025-08-08T23:48:00Z">
        <w:r>
          <w:delText>){</w:delText>
        </w:r>
      </w:del>
      <w:ins w:id="103" w:author="Blažeka Mario" w:date="2025-08-08T23:48:00Z">
        <w:r w:rsidR="00F85C72">
          <w:t>) {</w:t>
        </w:r>
      </w:ins>
    </w:p>
    <w:p w14:paraId="42ADB037" w14:textId="31083167" w:rsidR="00F85C72" w:rsidRDefault="004C6F8A" w:rsidP="00F85C72">
      <w:del w:id="104" w:author="Blažeka Mario" w:date="2025-08-08T23:48:00Z">
        <w:r>
          <w:tab/>
        </w:r>
        <w:r>
          <w:tab/>
        </w:r>
      </w:del>
      <w:ins w:id="105" w:author="Blažeka Mario" w:date="2025-08-08T23:48:00Z">
        <w:r w:rsidR="00F85C72">
          <w:t xml:space="preserve">        </w:t>
        </w:r>
      </w:ins>
      <w:proofErr w:type="spellStart"/>
      <w:r w:rsidR="00F85C72">
        <w:t>cout</w:t>
      </w:r>
      <w:proofErr w:type="spellEnd"/>
      <w:del w:id="106" w:author="Blažeka Mario" w:date="2025-08-08T23:48:00Z">
        <w:r>
          <w:delText>&lt;&lt;"Unjeli ste krivi</w:delText>
        </w:r>
      </w:del>
      <w:ins w:id="107" w:author="Blažeka Mario" w:date="2025-08-08T23:48:00Z">
        <w:r w:rsidR="00F85C72">
          <w:t xml:space="preserve"> &lt;&lt; "Krivi</w:t>
        </w:r>
      </w:ins>
      <w:r w:rsidR="00F85C72">
        <w:t xml:space="preserve"> format datuma</w:t>
      </w:r>
      <w:del w:id="108" w:author="Blažeka Mario" w:date="2025-08-08T23:48:00Z">
        <w:r>
          <w:delText>! \</w:delText>
        </w:r>
      </w:del>
      <w:ins w:id="109" w:author="Blažeka Mario" w:date="2025-08-08T23:48:00Z">
        <w:r w:rsidR="00F85C72">
          <w:t>!\</w:t>
        </w:r>
      </w:ins>
      <w:r w:rsidR="00F85C72">
        <w:t>n";</w:t>
      </w:r>
    </w:p>
    <w:p w14:paraId="1C4DFD09" w14:textId="225C00C1" w:rsidR="00F85C72" w:rsidRDefault="004C6F8A" w:rsidP="00F85C72">
      <w:del w:id="110" w:author="Blažeka Mario" w:date="2025-08-08T23:48:00Z">
        <w:r>
          <w:tab/>
        </w:r>
        <w:r>
          <w:tab/>
        </w:r>
      </w:del>
      <w:ins w:id="111" w:author="Blažeka Mario" w:date="2025-08-08T23:48:00Z">
        <w:r w:rsidR="00F85C72">
          <w:t xml:space="preserve">        </w:t>
        </w:r>
      </w:ins>
      <w:proofErr w:type="spellStart"/>
      <w:r w:rsidR="00F85C72">
        <w:t>return</w:t>
      </w:r>
      <w:proofErr w:type="spellEnd"/>
      <w:r w:rsidR="00F85C72">
        <w:t>;</w:t>
      </w:r>
    </w:p>
    <w:p w14:paraId="3E95B8C4" w14:textId="77777777" w:rsidR="004C6F8A" w:rsidRDefault="004C6F8A" w:rsidP="004C6F8A">
      <w:pPr>
        <w:rPr>
          <w:del w:id="112" w:author="Blažeka Mario" w:date="2025-08-08T23:48:00Z"/>
        </w:rPr>
      </w:pPr>
      <w:del w:id="113" w:author="Blažeka Mario" w:date="2025-08-08T23:48:00Z">
        <w:r>
          <w:tab/>
        </w:r>
        <w:r>
          <w:tab/>
        </w:r>
        <w:r>
          <w:tab/>
          <w:delText>}else{</w:delText>
        </w:r>
      </w:del>
    </w:p>
    <w:p w14:paraId="10DE0A14" w14:textId="77777777" w:rsidR="004C6F8A" w:rsidRDefault="004C6F8A" w:rsidP="004C6F8A">
      <w:pPr>
        <w:rPr>
          <w:del w:id="114" w:author="Blažeka Mario" w:date="2025-08-08T23:48:00Z"/>
        </w:rPr>
      </w:pPr>
      <w:del w:id="115" w:author="Blažeka Mario" w:date="2025-08-08T23:48:00Z">
        <w:r>
          <w:tab/>
        </w:r>
        <w:r>
          <w:tab/>
        </w:r>
        <w:r>
          <w:tab/>
          <w:delText>cout&lt;&lt;"Upisali ste datum! \n";</w:delText>
        </w:r>
      </w:del>
    </w:p>
    <w:p w14:paraId="313550B2" w14:textId="77777777" w:rsidR="004C6F8A" w:rsidRDefault="004C6F8A" w:rsidP="004C6F8A">
      <w:pPr>
        <w:rPr>
          <w:del w:id="116" w:author="Blažeka Mario" w:date="2025-08-08T23:48:00Z"/>
        </w:rPr>
      </w:pPr>
      <w:del w:id="117" w:author="Blažeka Mario" w:date="2025-08-08T23:48:00Z">
        <w:r>
          <w:tab/>
          <w:delText>}</w:delText>
        </w:r>
      </w:del>
    </w:p>
    <w:p w14:paraId="656595AD" w14:textId="77777777" w:rsidR="004C6F8A" w:rsidRDefault="004C6F8A" w:rsidP="004C6F8A">
      <w:pPr>
        <w:rPr>
          <w:del w:id="118" w:author="Blažeka Mario" w:date="2025-08-08T23:48:00Z"/>
        </w:rPr>
      </w:pPr>
      <w:del w:id="119" w:author="Blažeka Mario" w:date="2025-08-08T23:48:00Z">
        <w:r>
          <w:tab/>
        </w:r>
      </w:del>
    </w:p>
    <w:p w14:paraId="76F0F30B" w14:textId="052C05F6" w:rsidR="00F85C72" w:rsidRDefault="004C6F8A" w:rsidP="00F85C72">
      <w:pPr>
        <w:rPr>
          <w:ins w:id="120" w:author="Blažeka Mario" w:date="2025-08-08T23:48:00Z"/>
        </w:rPr>
      </w:pPr>
      <w:del w:id="121" w:author="Blažeka Mario" w:date="2025-08-08T23:48:00Z">
        <w:r>
          <w:tab/>
          <w:delText>cout&lt;&lt;"</w:delText>
        </w:r>
      </w:del>
      <w:ins w:id="122" w:author="Blažeka Mario" w:date="2025-08-08T23:48:00Z">
        <w:r w:rsidR="00F85C72">
          <w:t xml:space="preserve">    }</w:t>
        </w:r>
      </w:ins>
    </w:p>
    <w:p w14:paraId="14A8F6B8" w14:textId="77777777" w:rsidR="00F85C72" w:rsidRDefault="00F85C72" w:rsidP="00F85C72">
      <w:pPr>
        <w:rPr>
          <w:ins w:id="123" w:author="Blažeka Mario" w:date="2025-08-08T23:48:00Z"/>
        </w:rPr>
      </w:pPr>
    </w:p>
    <w:p w14:paraId="310D9EED" w14:textId="04ED685E" w:rsidR="00F85C72" w:rsidRDefault="00F85C72" w:rsidP="00F85C72">
      <w:ins w:id="124" w:author="Blažeka Mario" w:date="2025-08-08T23:48:00Z">
        <w:r>
          <w:t xml:space="preserve">    </w:t>
        </w:r>
        <w:proofErr w:type="spellStart"/>
        <w:r>
          <w:t>cout</w:t>
        </w:r>
        <w:proofErr w:type="spellEnd"/>
        <w:r>
          <w:t xml:space="preserve"> &lt;&lt; "</w:t>
        </w:r>
      </w:ins>
      <w:r>
        <w:t xml:space="preserve">Unesite iznos place: </w:t>
      </w:r>
      <w:del w:id="125" w:author="Blažeka Mario" w:date="2025-08-08T23:48:00Z">
        <w:r w:rsidR="004C6F8A">
          <w:delText>\n</w:delText>
        </w:r>
      </w:del>
      <w:r>
        <w:t>";</w:t>
      </w:r>
    </w:p>
    <w:p w14:paraId="7296B8C5" w14:textId="2788D3F5" w:rsidR="00F85C72" w:rsidRDefault="004C6F8A" w:rsidP="00F85C72">
      <w:del w:id="126" w:author="Blažeka Mario" w:date="2025-08-08T23:48:00Z">
        <w:r>
          <w:tab/>
        </w:r>
      </w:del>
      <w:ins w:id="127" w:author="Blažeka Mario" w:date="2025-08-08T23:48:00Z">
        <w:r w:rsidR="00F85C72">
          <w:t xml:space="preserve">    </w:t>
        </w:r>
      </w:ins>
      <w:r w:rsidR="00F85C72">
        <w:t>cin</w:t>
      </w:r>
      <w:del w:id="128" w:author="Blažeka Mario" w:date="2025-08-08T23:48:00Z">
        <w:r>
          <w:delText>&gt;&gt;</w:delText>
        </w:r>
      </w:del>
      <w:ins w:id="129" w:author="Blažeka Mario" w:date="2025-08-08T23:48:00Z">
        <w:r w:rsidR="00F85C72">
          <w:t xml:space="preserve"> &gt;&gt; </w:t>
        </w:r>
      </w:ins>
      <w:r w:rsidR="00F85C72">
        <w:t>evidencija[</w:t>
      </w:r>
      <w:proofErr w:type="spellStart"/>
      <w:r w:rsidR="00F85C72">
        <w:t>brojUnosa</w:t>
      </w:r>
      <w:proofErr w:type="spellEnd"/>
      <w:r w:rsidR="00F85C72">
        <w:t>].placa;</w:t>
      </w:r>
    </w:p>
    <w:p w14:paraId="47382676" w14:textId="77777777" w:rsidR="004C6F8A" w:rsidRDefault="004C6F8A" w:rsidP="004C6F8A">
      <w:pPr>
        <w:rPr>
          <w:del w:id="130" w:author="Blažeka Mario" w:date="2025-08-08T23:48:00Z"/>
        </w:rPr>
      </w:pPr>
      <w:del w:id="131" w:author="Blažeka Mario" w:date="2025-08-08T23:48:00Z">
        <w:r>
          <w:tab/>
        </w:r>
      </w:del>
    </w:p>
    <w:p w14:paraId="1B3B5322" w14:textId="50284925" w:rsidR="00F85C72" w:rsidRDefault="004C6F8A" w:rsidP="00F85C72">
      <w:pPr>
        <w:rPr>
          <w:ins w:id="132" w:author="Blažeka Mario" w:date="2025-08-08T23:48:00Z"/>
        </w:rPr>
      </w:pPr>
      <w:del w:id="133" w:author="Blažeka Mario" w:date="2025-08-08T23:48:00Z">
        <w:r>
          <w:tab/>
        </w:r>
      </w:del>
    </w:p>
    <w:p w14:paraId="4DF0F2AD" w14:textId="4FC663C7" w:rsidR="00F85C72" w:rsidRDefault="00F85C72" w:rsidP="00F85C72">
      <w:ins w:id="134" w:author="Blažeka Mario" w:date="2025-08-08T23:48:00Z">
        <w:r>
          <w:t xml:space="preserve">    </w:t>
        </w:r>
      </w:ins>
      <w:proofErr w:type="spellStart"/>
      <w:r>
        <w:t>cout</w:t>
      </w:r>
      <w:proofErr w:type="spellEnd"/>
      <w:del w:id="135" w:author="Blažeka Mario" w:date="2025-08-08T23:48:00Z">
        <w:r w:rsidR="004C6F8A">
          <w:delText>&lt;&lt;"</w:delText>
        </w:r>
      </w:del>
      <w:ins w:id="136" w:author="Blažeka Mario" w:date="2025-08-08T23:48:00Z">
        <w:r>
          <w:t xml:space="preserve"> &lt;&lt; "</w:t>
        </w:r>
      </w:ins>
      <w:r>
        <w:t xml:space="preserve">Unesite </w:t>
      </w:r>
      <w:del w:id="137" w:author="Blažeka Mario" w:date="2025-08-08T23:48:00Z">
        <w:r w:rsidR="004C6F8A">
          <w:delText>naziv odjela: \n</w:delText>
        </w:r>
      </w:del>
      <w:ins w:id="138" w:author="Blažeka Mario" w:date="2025-08-08T23:48:00Z">
        <w:r>
          <w:t xml:space="preserve">odjel: </w:t>
        </w:r>
      </w:ins>
      <w:r>
        <w:t>";</w:t>
      </w:r>
    </w:p>
    <w:p w14:paraId="2F9AC0F3" w14:textId="08EEA070" w:rsidR="00F85C72" w:rsidRDefault="004C6F8A" w:rsidP="00F85C72">
      <w:del w:id="139" w:author="Blažeka Mario" w:date="2025-08-08T23:48:00Z">
        <w:r>
          <w:tab/>
        </w:r>
      </w:del>
      <w:ins w:id="140" w:author="Blažeka Mario" w:date="2025-08-08T23:48:00Z">
        <w:r w:rsidR="00F85C72">
          <w:t xml:space="preserve">    </w:t>
        </w:r>
      </w:ins>
      <w:r w:rsidR="00F85C72">
        <w:t>cin</w:t>
      </w:r>
      <w:ins w:id="141" w:author="Blažeka Mario" w:date="2025-08-08T23:48:00Z">
        <w:r w:rsidR="00F85C72">
          <w:t xml:space="preserve"> </w:t>
        </w:r>
      </w:ins>
      <w:r w:rsidR="00F85C72">
        <w:t>&gt;&gt; evidencija[</w:t>
      </w:r>
      <w:proofErr w:type="spellStart"/>
      <w:r w:rsidR="00F85C72">
        <w:t>brojUnosa</w:t>
      </w:r>
      <w:proofErr w:type="spellEnd"/>
      <w:r w:rsidR="00F85C72">
        <w:t>].odjel;</w:t>
      </w:r>
    </w:p>
    <w:p w14:paraId="458DA5AE" w14:textId="77777777" w:rsidR="004C6F8A" w:rsidRDefault="004C6F8A" w:rsidP="004C6F8A">
      <w:pPr>
        <w:rPr>
          <w:del w:id="142" w:author="Blažeka Mario" w:date="2025-08-08T23:48:00Z"/>
        </w:rPr>
      </w:pPr>
      <w:del w:id="143" w:author="Blažeka Mario" w:date="2025-08-08T23:48:00Z">
        <w:r>
          <w:tab/>
        </w:r>
      </w:del>
    </w:p>
    <w:p w14:paraId="5EE8E58B" w14:textId="6619D881" w:rsidR="00F85C72" w:rsidRDefault="004C6F8A" w:rsidP="00F85C72">
      <w:pPr>
        <w:rPr>
          <w:ins w:id="144" w:author="Blažeka Mario" w:date="2025-08-08T23:48:00Z"/>
        </w:rPr>
      </w:pPr>
      <w:del w:id="145" w:author="Blažeka Mario" w:date="2025-08-08T23:48:00Z">
        <w:r>
          <w:tab/>
        </w:r>
      </w:del>
    </w:p>
    <w:p w14:paraId="27BAF956" w14:textId="0893B3F8" w:rsidR="00F85C72" w:rsidRDefault="00F85C72" w:rsidP="00F85C72">
      <w:ins w:id="146" w:author="Blažeka Mario" w:date="2025-08-08T23:48:00Z">
        <w:r>
          <w:t xml:space="preserve">    </w:t>
        </w:r>
      </w:ins>
      <w:proofErr w:type="spellStart"/>
      <w:r>
        <w:t>brojUnosa</w:t>
      </w:r>
      <w:proofErr w:type="spellEnd"/>
      <w:del w:id="147" w:author="Blažeka Mario" w:date="2025-08-08T23:48:00Z">
        <w:r w:rsidR="004C6F8A">
          <w:delText xml:space="preserve"> </w:delText>
        </w:r>
      </w:del>
      <w:r>
        <w:t>++;</w:t>
      </w:r>
    </w:p>
    <w:p w14:paraId="4AFC2B0A" w14:textId="77777777" w:rsidR="00F85C72" w:rsidRDefault="00F85C72" w:rsidP="00F85C72">
      <w:pPr>
        <w:rPr>
          <w:moveTo w:id="148" w:author="Blažeka Mario" w:date="2025-08-08T23:48:00Z"/>
        </w:rPr>
      </w:pPr>
      <w:ins w:id="149" w:author="Blažeka Mario" w:date="2025-08-08T23:48:00Z">
        <w:r>
          <w:t xml:space="preserve">    </w:t>
        </w:r>
        <w:proofErr w:type="spellStart"/>
        <w:r>
          <w:t>cout</w:t>
        </w:r>
        <w:proofErr w:type="spellEnd"/>
        <w:r>
          <w:t xml:space="preserve"> &lt;&lt; "Radnik unesen!\</w:t>
        </w:r>
      </w:ins>
      <w:moveToRangeStart w:id="150" w:author="Blažeka Mario" w:date="2025-08-08T23:48:00Z" w:name="move205589354"/>
      <w:moveTo w:id="151" w:author="Blažeka Mario" w:date="2025-08-08T23:48:00Z">
        <w:r>
          <w:t>n";</w:t>
        </w:r>
      </w:moveTo>
    </w:p>
    <w:moveToRangeEnd w:id="150"/>
    <w:p w14:paraId="256BE22C" w14:textId="77777777" w:rsidR="004C6F8A" w:rsidRDefault="004C6F8A" w:rsidP="004C6F8A">
      <w:pPr>
        <w:rPr>
          <w:del w:id="152" w:author="Blažeka Mario" w:date="2025-08-08T23:48:00Z"/>
        </w:rPr>
      </w:pPr>
      <w:del w:id="153" w:author="Blažeka Mario" w:date="2025-08-08T23:48:00Z">
        <w:r>
          <w:tab/>
        </w:r>
      </w:del>
    </w:p>
    <w:p w14:paraId="36D08ADA" w14:textId="77777777" w:rsidR="004C6F8A" w:rsidRDefault="004C6F8A" w:rsidP="004C6F8A">
      <w:pPr>
        <w:rPr>
          <w:del w:id="154" w:author="Blažeka Mario" w:date="2025-08-08T23:48:00Z"/>
        </w:rPr>
      </w:pPr>
      <w:del w:id="155" w:author="Blažeka Mario" w:date="2025-08-08T23:48:00Z">
        <w:r>
          <w:tab/>
          <w:delText>return;</w:delText>
        </w:r>
      </w:del>
    </w:p>
    <w:p w14:paraId="470BED75" w14:textId="77777777" w:rsidR="00F85C72" w:rsidRDefault="00F85C72" w:rsidP="00F85C72">
      <w:r>
        <w:t>}</w:t>
      </w:r>
    </w:p>
    <w:p w14:paraId="2FA17EA4" w14:textId="77777777" w:rsidR="00F85C72" w:rsidRDefault="00F85C72" w:rsidP="00F85C72"/>
    <w:p w14:paraId="61842AF3" w14:textId="796B9101" w:rsidR="00F85C72" w:rsidRDefault="00F85C72" w:rsidP="00F85C72">
      <w:proofErr w:type="spellStart"/>
      <w:r>
        <w:t>void</w:t>
      </w:r>
      <w:proofErr w:type="spellEnd"/>
      <w:r>
        <w:t xml:space="preserve"> </w:t>
      </w:r>
      <w:proofErr w:type="spellStart"/>
      <w:r>
        <w:t>izmjenaPodataka</w:t>
      </w:r>
      <w:proofErr w:type="spellEnd"/>
      <w:del w:id="156" w:author="Blažeka Mario" w:date="2025-08-08T23:48:00Z">
        <w:r w:rsidR="004C6F8A">
          <w:delText>(){</w:delText>
        </w:r>
      </w:del>
      <w:ins w:id="157" w:author="Blažeka Mario" w:date="2025-08-08T23:48:00Z">
        <w:r>
          <w:t>() {</w:t>
        </w:r>
      </w:ins>
    </w:p>
    <w:p w14:paraId="26709029" w14:textId="1E8D6B2A" w:rsidR="00F85C72" w:rsidRDefault="004C6F8A" w:rsidP="00F85C72">
      <w:del w:id="158" w:author="Blažeka Mario" w:date="2025-08-08T23:48:00Z">
        <w:r>
          <w:tab/>
        </w:r>
      </w:del>
      <w:ins w:id="159" w:author="Blažeka Mario" w:date="2025-08-08T23:48:00Z">
        <w:r w:rsidR="00F85C72">
          <w:t xml:space="preserve">    </w:t>
        </w:r>
      </w:ins>
      <w:proofErr w:type="spellStart"/>
      <w:r w:rsidR="00F85C72">
        <w:t>if</w:t>
      </w:r>
      <w:proofErr w:type="spellEnd"/>
      <w:ins w:id="160" w:author="Blažeka Mario" w:date="2025-08-08T23:48:00Z">
        <w:r w:rsidR="00F85C72">
          <w:t xml:space="preserve"> </w:t>
        </w:r>
      </w:ins>
      <w:r w:rsidR="00F85C72">
        <w:t>(</w:t>
      </w:r>
      <w:proofErr w:type="spellStart"/>
      <w:r w:rsidR="00F85C72">
        <w:t>brojUnosa</w:t>
      </w:r>
      <w:proofErr w:type="spellEnd"/>
      <w:del w:id="161" w:author="Blažeka Mario" w:date="2025-08-08T23:48:00Z">
        <w:r>
          <w:delText>==</w:delText>
        </w:r>
      </w:del>
      <w:ins w:id="162" w:author="Blažeka Mario" w:date="2025-08-08T23:48:00Z">
        <w:r w:rsidR="00F85C72">
          <w:t xml:space="preserve"> == </w:t>
        </w:r>
      </w:ins>
      <w:r w:rsidR="00F85C72">
        <w:t>0</w:t>
      </w:r>
      <w:del w:id="163" w:author="Blažeka Mario" w:date="2025-08-08T23:48:00Z">
        <w:r>
          <w:delText>){</w:delText>
        </w:r>
      </w:del>
      <w:ins w:id="164" w:author="Blažeka Mario" w:date="2025-08-08T23:48:00Z">
        <w:r w:rsidR="00F85C72">
          <w:t>) {</w:t>
        </w:r>
      </w:ins>
    </w:p>
    <w:p w14:paraId="47572D3E" w14:textId="18E5FAB7" w:rsidR="00F85C72" w:rsidRDefault="004C6F8A" w:rsidP="00F85C72">
      <w:del w:id="165" w:author="Blažeka Mario" w:date="2025-08-08T23:48:00Z">
        <w:r>
          <w:tab/>
        </w:r>
        <w:r>
          <w:tab/>
        </w:r>
      </w:del>
      <w:ins w:id="166" w:author="Blažeka Mario" w:date="2025-08-08T23:48:00Z">
        <w:r w:rsidR="00F85C72">
          <w:t xml:space="preserve">        </w:t>
        </w:r>
      </w:ins>
      <w:proofErr w:type="spellStart"/>
      <w:r w:rsidR="00F85C72">
        <w:t>cout</w:t>
      </w:r>
      <w:proofErr w:type="spellEnd"/>
      <w:del w:id="167" w:author="Blažeka Mario" w:date="2025-08-08T23:48:00Z">
        <w:r>
          <w:delText>&lt;&lt;"</w:delText>
        </w:r>
      </w:del>
      <w:ins w:id="168" w:author="Blažeka Mario" w:date="2025-08-08T23:48:00Z">
        <w:r w:rsidR="00F85C72">
          <w:t xml:space="preserve"> &lt;&lt; "</w:t>
        </w:r>
      </w:ins>
      <w:r w:rsidR="00F85C72">
        <w:t>Nema podataka za izmjenu</w:t>
      </w:r>
      <w:del w:id="169" w:author="Blažeka Mario" w:date="2025-08-08T23:48:00Z">
        <w:r>
          <w:delText>! \</w:delText>
        </w:r>
      </w:del>
      <w:ins w:id="170" w:author="Blažeka Mario" w:date="2025-08-08T23:48:00Z">
        <w:r w:rsidR="00F85C72">
          <w:t>!\</w:t>
        </w:r>
      </w:ins>
      <w:r w:rsidR="00F85C72">
        <w:t>n";</w:t>
      </w:r>
    </w:p>
    <w:p w14:paraId="766F6DC6" w14:textId="49D010C1" w:rsidR="00F85C72" w:rsidRDefault="004C6F8A" w:rsidP="00F85C72">
      <w:del w:id="171" w:author="Blažeka Mario" w:date="2025-08-08T23:48:00Z">
        <w:r>
          <w:tab/>
        </w:r>
        <w:r>
          <w:tab/>
        </w:r>
      </w:del>
      <w:ins w:id="172" w:author="Blažeka Mario" w:date="2025-08-08T23:48:00Z">
        <w:r w:rsidR="00F85C72">
          <w:t xml:space="preserve">        </w:t>
        </w:r>
      </w:ins>
      <w:proofErr w:type="spellStart"/>
      <w:r w:rsidR="00F85C72">
        <w:t>return</w:t>
      </w:r>
      <w:proofErr w:type="spellEnd"/>
      <w:r w:rsidR="00F85C72">
        <w:t>;</w:t>
      </w:r>
    </w:p>
    <w:p w14:paraId="4E1F8EE4" w14:textId="77777777" w:rsidR="004C6F8A" w:rsidRDefault="004C6F8A" w:rsidP="004C6F8A">
      <w:pPr>
        <w:rPr>
          <w:del w:id="173" w:author="Blažeka Mario" w:date="2025-08-08T23:48:00Z"/>
        </w:rPr>
      </w:pPr>
      <w:del w:id="174" w:author="Blažeka Mario" w:date="2025-08-08T23:48:00Z">
        <w:r>
          <w:delText>}</w:delText>
        </w:r>
      </w:del>
    </w:p>
    <w:p w14:paraId="2BD3455C" w14:textId="2BB99786" w:rsidR="00F85C72" w:rsidRDefault="004C6F8A" w:rsidP="00F85C72">
      <w:pPr>
        <w:rPr>
          <w:ins w:id="175" w:author="Blažeka Mario" w:date="2025-08-08T23:48:00Z"/>
        </w:rPr>
      </w:pPr>
      <w:del w:id="176" w:author="Blažeka Mario" w:date="2025-08-08T23:48:00Z">
        <w:r>
          <w:tab/>
        </w:r>
        <w:r>
          <w:tab/>
          <w:delText>cout&lt;&lt;"Unesi podatke</w:delText>
        </w:r>
      </w:del>
      <w:ins w:id="177" w:author="Blažeka Mario" w:date="2025-08-08T23:48:00Z">
        <w:r w:rsidR="00F85C72">
          <w:t xml:space="preserve">    }</w:t>
        </w:r>
      </w:ins>
    </w:p>
    <w:p w14:paraId="63189AC9" w14:textId="77777777" w:rsidR="00F85C72" w:rsidRDefault="00F85C72" w:rsidP="00F85C72">
      <w:pPr>
        <w:rPr>
          <w:ins w:id="178" w:author="Blažeka Mario" w:date="2025-08-08T23:48:00Z"/>
        </w:rPr>
      </w:pPr>
    </w:p>
    <w:p w14:paraId="41F6EBFC" w14:textId="09F6A93A" w:rsidR="00F85C72" w:rsidRDefault="00F85C72" w:rsidP="00F85C72">
      <w:ins w:id="179" w:author="Blažeka Mario" w:date="2025-08-08T23:48:00Z">
        <w:r>
          <w:t xml:space="preserve">    </w:t>
        </w:r>
        <w:proofErr w:type="spellStart"/>
        <w:r>
          <w:t>cout</w:t>
        </w:r>
        <w:proofErr w:type="spellEnd"/>
        <w:r>
          <w:t xml:space="preserve"> &lt;&lt; "Unesite broj radne </w:t>
        </w:r>
        <w:proofErr w:type="spellStart"/>
        <w:r>
          <w:t>knjizice</w:t>
        </w:r>
      </w:ins>
      <w:proofErr w:type="spellEnd"/>
      <w:r>
        <w:t xml:space="preserve"> za izmjenu</w:t>
      </w:r>
      <w:del w:id="180" w:author="Blažeka Mario" w:date="2025-08-08T23:48:00Z">
        <w:r w:rsidR="004C6F8A">
          <w:delText>. Broj radne knjizice je: \n</w:delText>
        </w:r>
      </w:del>
      <w:ins w:id="181" w:author="Blažeka Mario" w:date="2025-08-08T23:48:00Z">
        <w:r>
          <w:t xml:space="preserve">: </w:t>
        </w:r>
      </w:ins>
      <w:r>
        <w:t>";</w:t>
      </w:r>
    </w:p>
    <w:p w14:paraId="38C7E9A8" w14:textId="56C6DCBA" w:rsidR="00F85C72" w:rsidRDefault="004C6F8A" w:rsidP="00F85C72">
      <w:del w:id="182" w:author="Blažeka Mario" w:date="2025-08-08T23:48:00Z">
        <w:r>
          <w:tab/>
        </w:r>
      </w:del>
      <w:ins w:id="183" w:author="Blažeka Mario" w:date="2025-08-08T23:48:00Z">
        <w:r w:rsidR="00F85C72">
          <w:t xml:space="preserve">    </w:t>
        </w:r>
      </w:ins>
      <w:proofErr w:type="spellStart"/>
      <w:r w:rsidR="00F85C72">
        <w:t>int</w:t>
      </w:r>
      <w:proofErr w:type="spellEnd"/>
      <w:r w:rsidR="00F85C72">
        <w:t xml:space="preserve"> </w:t>
      </w:r>
      <w:proofErr w:type="spellStart"/>
      <w:r w:rsidR="00F85C72">
        <w:t>trazenaRk</w:t>
      </w:r>
      <w:proofErr w:type="spellEnd"/>
      <w:r w:rsidR="00F85C72">
        <w:t>;</w:t>
      </w:r>
    </w:p>
    <w:p w14:paraId="260EB06D" w14:textId="77777777" w:rsidR="004C6F8A" w:rsidRDefault="004C6F8A" w:rsidP="004C6F8A">
      <w:pPr>
        <w:rPr>
          <w:del w:id="184" w:author="Blažeka Mario" w:date="2025-08-08T23:48:00Z"/>
        </w:rPr>
      </w:pPr>
      <w:del w:id="185" w:author="Blažeka Mario" w:date="2025-08-08T23:48:00Z">
        <w:r>
          <w:tab/>
        </w:r>
      </w:del>
    </w:p>
    <w:p w14:paraId="685B93F7" w14:textId="1C930BCF" w:rsidR="00F85C72" w:rsidRDefault="004C6F8A" w:rsidP="00F85C72">
      <w:del w:id="186" w:author="Blažeka Mario" w:date="2025-08-08T23:48:00Z">
        <w:r>
          <w:tab/>
        </w:r>
      </w:del>
      <w:ins w:id="187" w:author="Blažeka Mario" w:date="2025-08-08T23:48:00Z">
        <w:r w:rsidR="00F85C72">
          <w:t xml:space="preserve">    </w:t>
        </w:r>
      </w:ins>
      <w:r w:rsidR="00F85C72">
        <w:t>cin</w:t>
      </w:r>
      <w:ins w:id="188" w:author="Blažeka Mario" w:date="2025-08-08T23:48:00Z">
        <w:r w:rsidR="00F85C72">
          <w:t xml:space="preserve"> </w:t>
        </w:r>
      </w:ins>
      <w:r w:rsidR="00F85C72">
        <w:t xml:space="preserve">&gt;&gt; </w:t>
      </w:r>
      <w:proofErr w:type="spellStart"/>
      <w:r w:rsidR="00F85C72">
        <w:t>trazenaRk</w:t>
      </w:r>
      <w:proofErr w:type="spellEnd"/>
      <w:r w:rsidR="00F85C72">
        <w:t>;</w:t>
      </w:r>
    </w:p>
    <w:p w14:paraId="5038BF3E" w14:textId="77777777" w:rsidR="004C6F8A" w:rsidRDefault="004C6F8A" w:rsidP="004C6F8A">
      <w:pPr>
        <w:rPr>
          <w:del w:id="189" w:author="Blažeka Mario" w:date="2025-08-08T23:48:00Z"/>
        </w:rPr>
      </w:pPr>
      <w:del w:id="190" w:author="Blažeka Mario" w:date="2025-08-08T23:48:00Z">
        <w:r>
          <w:tab/>
        </w:r>
      </w:del>
    </w:p>
    <w:p w14:paraId="1C4864F1" w14:textId="2C0D8C76" w:rsidR="00F85C72" w:rsidRDefault="004C6F8A" w:rsidP="00F85C72">
      <w:pPr>
        <w:rPr>
          <w:ins w:id="191" w:author="Blažeka Mario" w:date="2025-08-08T23:48:00Z"/>
        </w:rPr>
      </w:pPr>
      <w:del w:id="192" w:author="Blažeka Mario" w:date="2025-08-08T23:48:00Z">
        <w:r>
          <w:tab/>
        </w:r>
      </w:del>
    </w:p>
    <w:p w14:paraId="20552ED8" w14:textId="1ED243AA" w:rsidR="00F85C72" w:rsidRDefault="00F85C72" w:rsidP="00F85C72">
      <w:ins w:id="193" w:author="Blažeka Mario" w:date="2025-08-08T23:48:00Z">
        <w:r>
          <w:t xml:space="preserve">    </w:t>
        </w:r>
      </w:ins>
      <w:proofErr w:type="spellStart"/>
      <w:r>
        <w:t>bool</w:t>
      </w:r>
      <w:proofErr w:type="spellEnd"/>
      <w:r>
        <w:t xml:space="preserve"> </w:t>
      </w:r>
      <w:proofErr w:type="spellStart"/>
      <w:r>
        <w:t>pronadjen</w:t>
      </w:r>
      <w:proofErr w:type="spellEnd"/>
      <w:del w:id="194" w:author="Blažeka Mario" w:date="2025-08-08T23:48:00Z">
        <w:r w:rsidR="004C6F8A">
          <w:delText>=</w:delText>
        </w:r>
      </w:del>
      <w:ins w:id="195" w:author="Blažeka Mario" w:date="2025-08-08T23:48:00Z">
        <w:r>
          <w:t xml:space="preserve"> = </w:t>
        </w:r>
      </w:ins>
      <w:proofErr w:type="spellStart"/>
      <w:r>
        <w:t>false</w:t>
      </w:r>
      <w:proofErr w:type="spellEnd"/>
      <w:r>
        <w:t>;</w:t>
      </w:r>
    </w:p>
    <w:p w14:paraId="037A9E76" w14:textId="77777777" w:rsidR="004C6F8A" w:rsidRDefault="004C6F8A" w:rsidP="004C6F8A">
      <w:pPr>
        <w:rPr>
          <w:del w:id="196" w:author="Blažeka Mario" w:date="2025-08-08T23:48:00Z"/>
        </w:rPr>
      </w:pPr>
      <w:del w:id="197" w:author="Blažeka Mario" w:date="2025-08-08T23:48:00Z">
        <w:r>
          <w:tab/>
        </w:r>
      </w:del>
    </w:p>
    <w:p w14:paraId="7EF2DE45" w14:textId="6EAA57BD" w:rsidR="00F85C72" w:rsidRDefault="004C6F8A" w:rsidP="00F85C72">
      <w:del w:id="198" w:author="Blažeka Mario" w:date="2025-08-08T23:48:00Z">
        <w:r>
          <w:tab/>
        </w:r>
      </w:del>
      <w:ins w:id="199" w:author="Blažeka Mario" w:date="2025-08-08T23:48:00Z">
        <w:r w:rsidR="00F85C72">
          <w:t xml:space="preserve">    </w:t>
        </w:r>
      </w:ins>
      <w:r w:rsidR="00F85C72">
        <w:t>for</w:t>
      </w:r>
      <w:ins w:id="200" w:author="Blažeka Mario" w:date="2025-08-08T23:48:00Z">
        <w:r w:rsidR="00F85C72">
          <w:t xml:space="preserve"> </w:t>
        </w:r>
      </w:ins>
      <w:r w:rsidR="00F85C72">
        <w:t>(</w:t>
      </w:r>
      <w:proofErr w:type="spellStart"/>
      <w:r w:rsidR="00F85C72">
        <w:t>int</w:t>
      </w:r>
      <w:proofErr w:type="spellEnd"/>
      <w:r w:rsidR="00F85C72">
        <w:t xml:space="preserve"> i =</w:t>
      </w:r>
      <w:ins w:id="201" w:author="Blažeka Mario" w:date="2025-08-08T23:48:00Z">
        <w:r w:rsidR="00F85C72">
          <w:t xml:space="preserve"> </w:t>
        </w:r>
      </w:ins>
      <w:r w:rsidR="00F85C72">
        <w:t>0; i</w:t>
      </w:r>
      <w:del w:id="202" w:author="Blažeka Mario" w:date="2025-08-08T23:48:00Z">
        <w:r>
          <w:delText>&lt;</w:delText>
        </w:r>
      </w:del>
      <w:ins w:id="203" w:author="Blažeka Mario" w:date="2025-08-08T23:48:00Z">
        <w:r w:rsidR="00F85C72">
          <w:t xml:space="preserve"> &lt; </w:t>
        </w:r>
      </w:ins>
      <w:proofErr w:type="spellStart"/>
      <w:r w:rsidR="00F85C72">
        <w:t>brojUnosa</w:t>
      </w:r>
      <w:proofErr w:type="spellEnd"/>
      <w:r w:rsidR="00F85C72">
        <w:t>; i</w:t>
      </w:r>
      <w:del w:id="204" w:author="Blažeka Mario" w:date="2025-08-08T23:48:00Z">
        <w:r>
          <w:delText>++){</w:delText>
        </w:r>
      </w:del>
      <w:ins w:id="205" w:author="Blažeka Mario" w:date="2025-08-08T23:48:00Z">
        <w:r w:rsidR="00F85C72">
          <w:t>++) {</w:t>
        </w:r>
      </w:ins>
    </w:p>
    <w:p w14:paraId="4645FA0C" w14:textId="277BE9E2" w:rsidR="00F85C72" w:rsidRDefault="004C6F8A" w:rsidP="00F85C72">
      <w:del w:id="206" w:author="Blažeka Mario" w:date="2025-08-08T23:48:00Z">
        <w:r>
          <w:tab/>
        </w:r>
        <w:r>
          <w:tab/>
        </w:r>
      </w:del>
      <w:ins w:id="207" w:author="Blažeka Mario" w:date="2025-08-08T23:48:00Z">
        <w:r w:rsidR="00F85C72">
          <w:t xml:space="preserve">        </w:t>
        </w:r>
      </w:ins>
      <w:proofErr w:type="spellStart"/>
      <w:r w:rsidR="00F85C72">
        <w:t>if</w:t>
      </w:r>
      <w:proofErr w:type="spellEnd"/>
      <w:ins w:id="208" w:author="Blažeka Mario" w:date="2025-08-08T23:48:00Z">
        <w:r w:rsidR="00F85C72">
          <w:t xml:space="preserve"> </w:t>
        </w:r>
      </w:ins>
      <w:r w:rsidR="00F85C72">
        <w:t>(evidencija[i].</w:t>
      </w:r>
      <w:proofErr w:type="spellStart"/>
      <w:r w:rsidR="00F85C72">
        <w:t>brojRk</w:t>
      </w:r>
      <w:proofErr w:type="spellEnd"/>
      <w:r w:rsidR="00F85C72">
        <w:t xml:space="preserve"> == </w:t>
      </w:r>
      <w:proofErr w:type="spellStart"/>
      <w:r w:rsidR="00F85C72">
        <w:t>trazenaRk</w:t>
      </w:r>
      <w:proofErr w:type="spellEnd"/>
      <w:del w:id="209" w:author="Blažeka Mario" w:date="2025-08-08T23:48:00Z">
        <w:r>
          <w:delText>){</w:delText>
        </w:r>
      </w:del>
      <w:ins w:id="210" w:author="Blažeka Mario" w:date="2025-08-08T23:48:00Z">
        <w:r w:rsidR="00F85C72">
          <w:t>) {</w:t>
        </w:r>
      </w:ins>
    </w:p>
    <w:p w14:paraId="0596774E" w14:textId="57C84809" w:rsidR="00F85C72" w:rsidRDefault="004C6F8A" w:rsidP="00F85C72">
      <w:del w:id="211" w:author="Blažeka Mario" w:date="2025-08-08T23:48:00Z">
        <w:r>
          <w:tab/>
        </w:r>
        <w:r>
          <w:tab/>
        </w:r>
        <w:r>
          <w:tab/>
        </w:r>
      </w:del>
      <w:ins w:id="212" w:author="Blažeka Mario" w:date="2025-08-08T23:48:00Z">
        <w:r w:rsidR="00F85C72">
          <w:t xml:space="preserve">            </w:t>
        </w:r>
      </w:ins>
      <w:proofErr w:type="spellStart"/>
      <w:r w:rsidR="00F85C72">
        <w:t>pronadjen</w:t>
      </w:r>
      <w:proofErr w:type="spellEnd"/>
      <w:r w:rsidR="00F85C72">
        <w:t xml:space="preserve"> = </w:t>
      </w:r>
      <w:proofErr w:type="spellStart"/>
      <w:r w:rsidR="00F85C72">
        <w:t>true</w:t>
      </w:r>
      <w:proofErr w:type="spellEnd"/>
      <w:r w:rsidR="00F85C72">
        <w:t>;</w:t>
      </w:r>
    </w:p>
    <w:p w14:paraId="786B8FBF" w14:textId="39805F4E" w:rsidR="00F85C72" w:rsidRDefault="004C6F8A" w:rsidP="00F85C72">
      <w:pPr>
        <w:rPr>
          <w:ins w:id="213" w:author="Blažeka Mario" w:date="2025-08-08T23:48:00Z"/>
        </w:rPr>
      </w:pPr>
      <w:del w:id="214" w:author="Blažeka Mario" w:date="2025-08-08T23:48:00Z">
        <w:r>
          <w:tab/>
        </w:r>
        <w:r>
          <w:tab/>
        </w:r>
        <w:r>
          <w:tab/>
          <w:delText>cout&lt;&lt;"Radna knjizica je pronadjena! \n"&lt;&lt;trazenaRk&lt;&lt; "\t"&lt;&lt;"|"&lt;&lt;</w:delText>
        </w:r>
      </w:del>
    </w:p>
    <w:p w14:paraId="51769D3A" w14:textId="77777777" w:rsidR="00F85C72" w:rsidRDefault="00F85C72" w:rsidP="00F85C72">
      <w:pPr>
        <w:rPr>
          <w:ins w:id="215" w:author="Blažeka Mario" w:date="2025-08-08T23:48:00Z"/>
        </w:rPr>
      </w:pPr>
      <w:ins w:id="216" w:author="Blažeka Mario" w:date="2025-08-08T23:48:00Z">
        <w:r>
          <w:t xml:space="preserve">            </w:t>
        </w:r>
        <w:proofErr w:type="spellStart"/>
        <w:r>
          <w:t>cout</w:t>
        </w:r>
        <w:proofErr w:type="spellEnd"/>
        <w:r>
          <w:t xml:space="preserve"> &lt;&lt; "Radnik </w:t>
        </w:r>
        <w:proofErr w:type="spellStart"/>
        <w:r>
          <w:t>pronadjen</w:t>
        </w:r>
        <w:proofErr w:type="spellEnd"/>
        <w:r>
          <w:t>: "</w:t>
        </w:r>
      </w:ins>
    </w:p>
    <w:p w14:paraId="4E7AAA3D" w14:textId="0CD50B9B" w:rsidR="00F85C72" w:rsidRDefault="00F85C72" w:rsidP="00F85C72">
      <w:pPr>
        <w:rPr>
          <w:ins w:id="217" w:author="Blažeka Mario" w:date="2025-08-08T23:48:00Z"/>
        </w:rPr>
      </w:pPr>
      <w:ins w:id="218" w:author="Blažeka Mario" w:date="2025-08-08T23:48:00Z">
        <w:r>
          <w:t xml:space="preserve">                 &lt;&lt; </w:t>
        </w:r>
      </w:ins>
      <w:r>
        <w:t>evidencija[i].</w:t>
      </w:r>
      <w:proofErr w:type="spellStart"/>
      <w:r>
        <w:t>imePrez</w:t>
      </w:r>
      <w:proofErr w:type="spellEnd"/>
      <w:del w:id="219" w:author="Blažeka Mario" w:date="2025-08-08T23:48:00Z">
        <w:r w:rsidR="004C6F8A">
          <w:delText>&lt;&lt;"\t"&lt;&lt;"|"&lt;&lt;</w:delText>
        </w:r>
      </w:del>
      <w:ins w:id="220" w:author="Blažeka Mario" w:date="2025-08-08T23:48:00Z">
        <w:r>
          <w:t xml:space="preserve"> &lt;&lt; " | "</w:t>
        </w:r>
      </w:ins>
    </w:p>
    <w:p w14:paraId="52E1BCC7" w14:textId="642AEBBC" w:rsidR="00F85C72" w:rsidRDefault="00F85C72" w:rsidP="00F85C72">
      <w:pPr>
        <w:rPr>
          <w:ins w:id="221" w:author="Blažeka Mario" w:date="2025-08-08T23:48:00Z"/>
        </w:rPr>
      </w:pPr>
      <w:ins w:id="222" w:author="Blažeka Mario" w:date="2025-08-08T23:48:00Z">
        <w:r>
          <w:t xml:space="preserve">                 &lt;&lt; </w:t>
        </w:r>
      </w:ins>
      <w:r>
        <w:t>evidencija[i].</w:t>
      </w:r>
      <w:proofErr w:type="spellStart"/>
      <w:r>
        <w:t>datumRod</w:t>
      </w:r>
      <w:proofErr w:type="spellEnd"/>
      <w:del w:id="223" w:author="Blažeka Mario" w:date="2025-08-08T23:48:00Z">
        <w:r w:rsidR="004C6F8A">
          <w:delText>&lt;&lt;"\t"&lt;&lt;"|"&lt;&lt;</w:delText>
        </w:r>
      </w:del>
      <w:ins w:id="224" w:author="Blažeka Mario" w:date="2025-08-08T23:48:00Z">
        <w:r>
          <w:t xml:space="preserve"> &lt;&lt; " | "</w:t>
        </w:r>
      </w:ins>
    </w:p>
    <w:p w14:paraId="3913F73C" w14:textId="5DA26E80" w:rsidR="00F85C72" w:rsidRDefault="00F85C72" w:rsidP="00F85C72">
      <w:pPr>
        <w:rPr>
          <w:ins w:id="225" w:author="Blažeka Mario" w:date="2025-08-08T23:48:00Z"/>
        </w:rPr>
      </w:pPr>
      <w:ins w:id="226" w:author="Blažeka Mario" w:date="2025-08-08T23:48:00Z">
        <w:r>
          <w:t xml:space="preserve">                 &lt;&lt; </w:t>
        </w:r>
      </w:ins>
      <w:r>
        <w:t>evidencija[i].placa</w:t>
      </w:r>
      <w:del w:id="227" w:author="Blažeka Mario" w:date="2025-08-08T23:48:00Z">
        <w:r w:rsidR="004C6F8A">
          <w:delText>&lt;&lt;"\t"&lt;&lt;"|"&lt;&lt;</w:delText>
        </w:r>
      </w:del>
      <w:ins w:id="228" w:author="Blažeka Mario" w:date="2025-08-08T23:48:00Z">
        <w:r>
          <w:t xml:space="preserve"> &lt;&lt; " | "</w:t>
        </w:r>
      </w:ins>
    </w:p>
    <w:p w14:paraId="4E008393" w14:textId="3B7F80B0" w:rsidR="00F85C72" w:rsidRDefault="00F85C72" w:rsidP="00F85C72">
      <w:ins w:id="229" w:author="Blažeka Mario" w:date="2025-08-08T23:48:00Z">
        <w:r>
          <w:t xml:space="preserve">                 &lt;&lt; </w:t>
        </w:r>
      </w:ins>
      <w:r>
        <w:t>evidencija[i].odjel</w:t>
      </w:r>
      <w:del w:id="230" w:author="Blažeka Mario" w:date="2025-08-08T23:48:00Z">
        <w:r w:rsidR="004C6F8A">
          <w:delText>&lt;&lt;"\t"&lt;&lt;"|"&lt;&lt;</w:delText>
        </w:r>
      </w:del>
      <w:ins w:id="231" w:author="Blažeka Mario" w:date="2025-08-08T23:48:00Z">
        <w:r>
          <w:t xml:space="preserve"> &lt;&lt; </w:t>
        </w:r>
      </w:ins>
      <w:proofErr w:type="spellStart"/>
      <w:r>
        <w:t>endl</w:t>
      </w:r>
      <w:proofErr w:type="spellEnd"/>
      <w:r>
        <w:t>;</w:t>
      </w:r>
      <w:del w:id="232" w:author="Blažeka Mario" w:date="2025-08-08T23:48:00Z">
        <w:r w:rsidR="004C6F8A">
          <w:tab/>
        </w:r>
      </w:del>
    </w:p>
    <w:p w14:paraId="2578B6A2" w14:textId="77777777" w:rsidR="004C6F8A" w:rsidRDefault="004C6F8A" w:rsidP="004C6F8A">
      <w:pPr>
        <w:rPr>
          <w:del w:id="233" w:author="Blažeka Mario" w:date="2025-08-08T23:48:00Z"/>
        </w:rPr>
      </w:pPr>
      <w:del w:id="234" w:author="Blažeka Mario" w:date="2025-08-08T23:48:00Z">
        <w:r>
          <w:tab/>
        </w:r>
        <w:r>
          <w:tab/>
          <w:delText>}else{</w:delText>
        </w:r>
      </w:del>
    </w:p>
    <w:p w14:paraId="23031E66" w14:textId="77777777" w:rsidR="004C6F8A" w:rsidRDefault="004C6F8A" w:rsidP="004C6F8A">
      <w:pPr>
        <w:rPr>
          <w:del w:id="235" w:author="Blažeka Mario" w:date="2025-08-08T23:48:00Z"/>
        </w:rPr>
      </w:pPr>
      <w:del w:id="236" w:author="Blažeka Mario" w:date="2025-08-08T23:48:00Z">
        <w:r>
          <w:tab/>
        </w:r>
        <w:r>
          <w:tab/>
        </w:r>
        <w:r>
          <w:tab/>
          <w:delText>cout&lt;&lt;"Nema radne knjizice pod tim brojem \n";</w:delText>
        </w:r>
      </w:del>
    </w:p>
    <w:p w14:paraId="49B1F5B6" w14:textId="77777777" w:rsidR="004C6F8A" w:rsidRDefault="004C6F8A" w:rsidP="004C6F8A">
      <w:pPr>
        <w:rPr>
          <w:del w:id="237" w:author="Blažeka Mario" w:date="2025-08-08T23:48:00Z"/>
        </w:rPr>
      </w:pPr>
      <w:del w:id="238" w:author="Blažeka Mario" w:date="2025-08-08T23:48:00Z">
        <w:r>
          <w:tab/>
        </w:r>
        <w:r>
          <w:tab/>
        </w:r>
        <w:r>
          <w:tab/>
          <w:delText>return;</w:delText>
        </w:r>
      </w:del>
    </w:p>
    <w:p w14:paraId="4B2C2BF8" w14:textId="77777777" w:rsidR="004C6F8A" w:rsidRDefault="004C6F8A" w:rsidP="004C6F8A">
      <w:pPr>
        <w:rPr>
          <w:del w:id="239" w:author="Blažeka Mario" w:date="2025-08-08T23:48:00Z"/>
        </w:rPr>
      </w:pPr>
      <w:del w:id="240" w:author="Blažeka Mario" w:date="2025-08-08T23:48:00Z">
        <w:r>
          <w:tab/>
        </w:r>
        <w:r>
          <w:tab/>
          <w:delText>}</w:delText>
        </w:r>
      </w:del>
    </w:p>
    <w:p w14:paraId="789FB5A9" w14:textId="77777777" w:rsidR="004C6F8A" w:rsidRDefault="004C6F8A" w:rsidP="004C6F8A">
      <w:pPr>
        <w:rPr>
          <w:del w:id="241" w:author="Blažeka Mario" w:date="2025-08-08T23:48:00Z"/>
        </w:rPr>
      </w:pPr>
      <w:del w:id="242" w:author="Blažeka Mario" w:date="2025-08-08T23:48:00Z">
        <w:r>
          <w:tab/>
        </w:r>
        <w:r>
          <w:tab/>
        </w:r>
      </w:del>
    </w:p>
    <w:p w14:paraId="04C482E3" w14:textId="22091C2B" w:rsidR="00F85C72" w:rsidRDefault="004C6F8A" w:rsidP="00F85C72">
      <w:pPr>
        <w:rPr>
          <w:ins w:id="243" w:author="Blažeka Mario" w:date="2025-08-08T23:48:00Z"/>
        </w:rPr>
      </w:pPr>
      <w:del w:id="244" w:author="Blažeka Mario" w:date="2025-08-08T23:48:00Z">
        <w:r>
          <w:tab/>
        </w:r>
      </w:del>
    </w:p>
    <w:p w14:paraId="01DDE1D6" w14:textId="528A5631" w:rsidR="00F85C72" w:rsidRDefault="00F85C72" w:rsidP="00F85C72">
      <w:ins w:id="245" w:author="Blažeka Mario" w:date="2025-08-08T23:48:00Z">
        <w:r>
          <w:t xml:space="preserve">            </w:t>
        </w:r>
      </w:ins>
      <w:proofErr w:type="spellStart"/>
      <w:r>
        <w:t>cin.ignore</w:t>
      </w:r>
      <w:proofErr w:type="spellEnd"/>
      <w:r>
        <w:t>();</w:t>
      </w:r>
      <w:del w:id="246" w:author="Blažeka Mario" w:date="2025-08-08T23:48:00Z">
        <w:r w:rsidR="004C6F8A">
          <w:delText xml:space="preserve"> // očisti buffer</w:delText>
        </w:r>
      </w:del>
    </w:p>
    <w:p w14:paraId="201974F6" w14:textId="77777777" w:rsidR="004C6F8A" w:rsidRDefault="004C6F8A" w:rsidP="004C6F8A">
      <w:pPr>
        <w:rPr>
          <w:del w:id="247" w:author="Blažeka Mario" w:date="2025-08-08T23:48:00Z"/>
        </w:rPr>
      </w:pPr>
      <w:del w:id="248" w:author="Blažeka Mario" w:date="2025-08-08T23:48:00Z">
        <w:r>
          <w:tab/>
        </w:r>
      </w:del>
    </w:p>
    <w:p w14:paraId="0BA8CF12" w14:textId="77777777" w:rsidR="004C6F8A" w:rsidRDefault="004C6F8A" w:rsidP="004C6F8A">
      <w:pPr>
        <w:rPr>
          <w:del w:id="249" w:author="Blažeka Mario" w:date="2025-08-08T23:48:00Z"/>
        </w:rPr>
      </w:pPr>
      <w:del w:id="250" w:author="Blažeka Mario" w:date="2025-08-08T23:48:00Z">
        <w:r>
          <w:tab/>
          <w:delText>cout&lt;&lt;"Stara radna knjizica broj: "&lt;&lt;trazenaRk&lt;&lt;" je pronadjena. Izmjeni podatke\n";</w:delText>
        </w:r>
      </w:del>
    </w:p>
    <w:p w14:paraId="661CA6E0" w14:textId="77777777" w:rsidR="004C6F8A" w:rsidRDefault="004C6F8A" w:rsidP="004C6F8A">
      <w:pPr>
        <w:rPr>
          <w:del w:id="251" w:author="Blažeka Mario" w:date="2025-08-08T23:48:00Z"/>
        </w:rPr>
      </w:pPr>
      <w:del w:id="252" w:author="Blažeka Mario" w:date="2025-08-08T23:48:00Z">
        <w:r>
          <w:tab/>
        </w:r>
      </w:del>
    </w:p>
    <w:p w14:paraId="382D7807" w14:textId="0E1F2ACA" w:rsidR="00F85C72" w:rsidRDefault="004C6F8A" w:rsidP="00F85C72">
      <w:del w:id="253" w:author="Blažeka Mario" w:date="2025-08-08T23:48:00Z">
        <w:r>
          <w:tab/>
          <w:delText>cout&lt;&lt;"</w:delText>
        </w:r>
      </w:del>
      <w:ins w:id="254" w:author="Blažeka Mario" w:date="2025-08-08T23:48:00Z">
        <w:r w:rsidR="00F85C72">
          <w:t xml:space="preserve">            </w:t>
        </w:r>
        <w:proofErr w:type="spellStart"/>
        <w:r w:rsidR="00F85C72">
          <w:t>cout</w:t>
        </w:r>
        <w:proofErr w:type="spellEnd"/>
        <w:r w:rsidR="00F85C72">
          <w:t xml:space="preserve"> &lt;&lt; "</w:t>
        </w:r>
      </w:ins>
      <w:r w:rsidR="00F85C72">
        <w:t>Unesi novo ime i prezime</w:t>
      </w:r>
      <w:del w:id="255" w:author="Blažeka Mario" w:date="2025-08-08T23:48:00Z">
        <w:r>
          <w:delText>\n</w:delText>
        </w:r>
      </w:del>
      <w:ins w:id="256" w:author="Blažeka Mario" w:date="2025-08-08T23:48:00Z">
        <w:r w:rsidR="00F85C72">
          <w:t xml:space="preserve">: </w:t>
        </w:r>
      </w:ins>
      <w:r w:rsidR="00F85C72">
        <w:t>";</w:t>
      </w:r>
    </w:p>
    <w:p w14:paraId="4362819B" w14:textId="195FBB2F" w:rsidR="00F85C72" w:rsidRDefault="004C6F8A" w:rsidP="00F85C72">
      <w:del w:id="257" w:author="Blažeka Mario" w:date="2025-08-08T23:48:00Z">
        <w:r>
          <w:tab/>
        </w:r>
      </w:del>
      <w:ins w:id="258" w:author="Blažeka Mario" w:date="2025-08-08T23:48:00Z">
        <w:r w:rsidR="00F85C72">
          <w:t xml:space="preserve">            </w:t>
        </w:r>
        <w:proofErr w:type="spellStart"/>
        <w:r w:rsidR="00F85C72">
          <w:t>getline</w:t>
        </w:r>
        <w:proofErr w:type="spellEnd"/>
        <w:r w:rsidR="00F85C72">
          <w:t>(</w:t>
        </w:r>
      </w:ins>
      <w:r w:rsidR="00F85C72">
        <w:t>cin</w:t>
      </w:r>
      <w:del w:id="259" w:author="Blažeka Mario" w:date="2025-08-08T23:48:00Z">
        <w:r>
          <w:delText>&gt;&gt;</w:delText>
        </w:r>
      </w:del>
      <w:ins w:id="260" w:author="Blažeka Mario" w:date="2025-08-08T23:48:00Z">
        <w:r w:rsidR="00F85C72">
          <w:t xml:space="preserve">, </w:t>
        </w:r>
      </w:ins>
      <w:r w:rsidR="00F85C72">
        <w:t>evidencija[i].</w:t>
      </w:r>
      <w:proofErr w:type="spellStart"/>
      <w:r w:rsidR="00F85C72">
        <w:t>imePrez</w:t>
      </w:r>
      <w:proofErr w:type="spellEnd"/>
      <w:del w:id="261" w:author="Blažeka Mario" w:date="2025-08-08T23:48:00Z">
        <w:r>
          <w:delText>;</w:delText>
        </w:r>
        <w:r>
          <w:tab/>
        </w:r>
      </w:del>
      <w:ins w:id="262" w:author="Blažeka Mario" w:date="2025-08-08T23:48:00Z">
        <w:r w:rsidR="00F85C72">
          <w:t>);</w:t>
        </w:r>
      </w:ins>
    </w:p>
    <w:p w14:paraId="089CB69F" w14:textId="77777777" w:rsidR="004C6F8A" w:rsidRDefault="004C6F8A" w:rsidP="004C6F8A">
      <w:pPr>
        <w:rPr>
          <w:del w:id="263" w:author="Blažeka Mario" w:date="2025-08-08T23:48:00Z"/>
        </w:rPr>
      </w:pPr>
      <w:del w:id="264" w:author="Blažeka Mario" w:date="2025-08-08T23:48:00Z">
        <w:r>
          <w:tab/>
        </w:r>
      </w:del>
    </w:p>
    <w:p w14:paraId="7F169C3E" w14:textId="77777777" w:rsidR="004C6F8A" w:rsidRDefault="004C6F8A" w:rsidP="004C6F8A">
      <w:pPr>
        <w:rPr>
          <w:del w:id="265" w:author="Blažeka Mario" w:date="2025-08-08T23:48:00Z"/>
        </w:rPr>
      </w:pPr>
      <w:del w:id="266" w:author="Blažeka Mario" w:date="2025-08-08T23:48:00Z">
        <w:r>
          <w:tab/>
          <w:delText>cin.ignore(); // očisti buffer</w:delText>
        </w:r>
      </w:del>
    </w:p>
    <w:p w14:paraId="2174F65A" w14:textId="77777777" w:rsidR="004C6F8A" w:rsidRDefault="004C6F8A" w:rsidP="004C6F8A">
      <w:pPr>
        <w:rPr>
          <w:del w:id="267" w:author="Blažeka Mario" w:date="2025-08-08T23:48:00Z"/>
        </w:rPr>
      </w:pPr>
      <w:del w:id="268" w:author="Blažeka Mario" w:date="2025-08-08T23:48:00Z">
        <w:r>
          <w:tab/>
        </w:r>
      </w:del>
    </w:p>
    <w:p w14:paraId="3512F8B7" w14:textId="1F1BB00A" w:rsidR="00F85C72" w:rsidRDefault="004C6F8A" w:rsidP="00F85C72">
      <w:pPr>
        <w:rPr>
          <w:ins w:id="269" w:author="Blažeka Mario" w:date="2025-08-08T23:48:00Z"/>
        </w:rPr>
      </w:pPr>
      <w:del w:id="270" w:author="Blažeka Mario" w:date="2025-08-08T23:48:00Z">
        <w:r>
          <w:tab/>
        </w:r>
        <w:r>
          <w:tab/>
        </w:r>
      </w:del>
    </w:p>
    <w:p w14:paraId="33DC636A" w14:textId="3D94A000" w:rsidR="00F85C72" w:rsidRDefault="00F85C72" w:rsidP="00F85C72">
      <w:ins w:id="271" w:author="Blažeka Mario" w:date="2025-08-08T23:48:00Z">
        <w:r>
          <w:t xml:space="preserve">            </w:t>
        </w:r>
      </w:ins>
      <w:proofErr w:type="spellStart"/>
      <w:r>
        <w:t>cout</w:t>
      </w:r>
      <w:proofErr w:type="spellEnd"/>
      <w:del w:id="272" w:author="Blažeka Mario" w:date="2025-08-08T23:48:00Z">
        <w:r w:rsidR="004C6F8A">
          <w:delText>&lt;&lt;"</w:delText>
        </w:r>
      </w:del>
      <w:ins w:id="273" w:author="Blažeka Mario" w:date="2025-08-08T23:48:00Z">
        <w:r>
          <w:t xml:space="preserve"> &lt;&lt; "</w:t>
        </w:r>
      </w:ins>
      <w:r>
        <w:t xml:space="preserve">Unesi novi datum </w:t>
      </w:r>
      <w:proofErr w:type="spellStart"/>
      <w:r>
        <w:t>rodjenja</w:t>
      </w:r>
      <w:proofErr w:type="spellEnd"/>
      <w:del w:id="274" w:author="Blažeka Mario" w:date="2025-08-08T23:48:00Z">
        <w:r w:rsidR="004C6F8A">
          <w:delText>\n</w:delText>
        </w:r>
      </w:del>
      <w:ins w:id="275" w:author="Blažeka Mario" w:date="2025-08-08T23:48:00Z">
        <w:r>
          <w:t xml:space="preserve"> (</w:t>
        </w:r>
        <w:proofErr w:type="spellStart"/>
        <w:r>
          <w:t>dd</w:t>
        </w:r>
        <w:proofErr w:type="spellEnd"/>
        <w:r>
          <w:t>-mm-</w:t>
        </w:r>
        <w:proofErr w:type="spellStart"/>
        <w:r>
          <w:t>yyyy</w:t>
        </w:r>
        <w:proofErr w:type="spellEnd"/>
        <w:r>
          <w:t xml:space="preserve">): </w:t>
        </w:r>
      </w:ins>
      <w:r>
        <w:t>";</w:t>
      </w:r>
    </w:p>
    <w:p w14:paraId="28DEB8AB" w14:textId="08BD0574" w:rsidR="00F85C72" w:rsidRDefault="004C6F8A" w:rsidP="00F85C72">
      <w:del w:id="276" w:author="Blažeka Mario" w:date="2025-08-08T23:48:00Z">
        <w:r>
          <w:tab/>
        </w:r>
      </w:del>
      <w:ins w:id="277" w:author="Blažeka Mario" w:date="2025-08-08T23:48:00Z">
        <w:r w:rsidR="00F85C72">
          <w:t xml:space="preserve">            </w:t>
        </w:r>
        <w:proofErr w:type="spellStart"/>
        <w:r w:rsidR="00F85C72">
          <w:t>getline</w:t>
        </w:r>
        <w:proofErr w:type="spellEnd"/>
        <w:r w:rsidR="00F85C72">
          <w:t>(</w:t>
        </w:r>
      </w:ins>
      <w:r w:rsidR="00F85C72">
        <w:t>cin</w:t>
      </w:r>
      <w:del w:id="278" w:author="Blažeka Mario" w:date="2025-08-08T23:48:00Z">
        <w:r>
          <w:delText>&gt;&gt;</w:delText>
        </w:r>
      </w:del>
      <w:ins w:id="279" w:author="Blažeka Mario" w:date="2025-08-08T23:48:00Z">
        <w:r w:rsidR="00F85C72">
          <w:t xml:space="preserve">, </w:t>
        </w:r>
      </w:ins>
      <w:r w:rsidR="00F85C72">
        <w:t>evidencija[i].</w:t>
      </w:r>
      <w:proofErr w:type="spellStart"/>
      <w:r w:rsidR="00F85C72">
        <w:t>datumRod</w:t>
      </w:r>
      <w:proofErr w:type="spellEnd"/>
      <w:del w:id="280" w:author="Blažeka Mario" w:date="2025-08-08T23:48:00Z">
        <w:r>
          <w:delText>;</w:delText>
        </w:r>
        <w:r>
          <w:tab/>
        </w:r>
      </w:del>
      <w:ins w:id="281" w:author="Blažeka Mario" w:date="2025-08-08T23:48:00Z">
        <w:r w:rsidR="00F85C72">
          <w:t>);</w:t>
        </w:r>
      </w:ins>
    </w:p>
    <w:p w14:paraId="5686F05B" w14:textId="77777777" w:rsidR="004C6F8A" w:rsidRDefault="004C6F8A" w:rsidP="004C6F8A">
      <w:pPr>
        <w:rPr>
          <w:del w:id="282" w:author="Blažeka Mario" w:date="2025-08-08T23:48:00Z"/>
        </w:rPr>
      </w:pPr>
      <w:del w:id="283" w:author="Blažeka Mario" w:date="2025-08-08T23:48:00Z">
        <w:r>
          <w:tab/>
        </w:r>
      </w:del>
    </w:p>
    <w:p w14:paraId="11BFBC43" w14:textId="77777777" w:rsidR="004C6F8A" w:rsidRDefault="004C6F8A" w:rsidP="004C6F8A">
      <w:pPr>
        <w:rPr>
          <w:del w:id="284" w:author="Blažeka Mario" w:date="2025-08-08T23:48:00Z"/>
        </w:rPr>
      </w:pPr>
      <w:del w:id="285" w:author="Blažeka Mario" w:date="2025-08-08T23:48:00Z">
        <w:r>
          <w:tab/>
          <w:delText>cin.ignore(); // očisti buffer</w:delText>
        </w:r>
      </w:del>
    </w:p>
    <w:p w14:paraId="03A60AB8" w14:textId="77777777" w:rsidR="004C6F8A" w:rsidRDefault="004C6F8A" w:rsidP="004C6F8A">
      <w:pPr>
        <w:rPr>
          <w:del w:id="286" w:author="Blažeka Mario" w:date="2025-08-08T23:48:00Z"/>
        </w:rPr>
      </w:pPr>
      <w:del w:id="287" w:author="Blažeka Mario" w:date="2025-08-08T23:48:00Z">
        <w:r>
          <w:tab/>
        </w:r>
      </w:del>
    </w:p>
    <w:p w14:paraId="035F45D3" w14:textId="13F5E70C" w:rsidR="00F85C72" w:rsidRDefault="004C6F8A" w:rsidP="00F85C72">
      <w:pPr>
        <w:rPr>
          <w:ins w:id="288" w:author="Blažeka Mario" w:date="2025-08-08T23:48:00Z"/>
        </w:rPr>
      </w:pPr>
      <w:del w:id="289" w:author="Blažeka Mario" w:date="2025-08-08T23:48:00Z">
        <w:r>
          <w:tab/>
        </w:r>
        <w:r>
          <w:tab/>
        </w:r>
      </w:del>
    </w:p>
    <w:p w14:paraId="790670FD" w14:textId="2AED771E" w:rsidR="00F85C72" w:rsidRDefault="00F85C72" w:rsidP="00F85C72">
      <w:ins w:id="290" w:author="Blažeka Mario" w:date="2025-08-08T23:48:00Z">
        <w:r>
          <w:t xml:space="preserve">            </w:t>
        </w:r>
      </w:ins>
      <w:proofErr w:type="spellStart"/>
      <w:r>
        <w:t>cout</w:t>
      </w:r>
      <w:proofErr w:type="spellEnd"/>
      <w:del w:id="291" w:author="Blažeka Mario" w:date="2025-08-08T23:48:00Z">
        <w:r w:rsidR="004C6F8A">
          <w:delText>&lt;&lt;"</w:delText>
        </w:r>
      </w:del>
      <w:ins w:id="292" w:author="Blažeka Mario" w:date="2025-08-08T23:48:00Z">
        <w:r>
          <w:t xml:space="preserve"> &lt;&lt; "</w:t>
        </w:r>
      </w:ins>
      <w:r>
        <w:t xml:space="preserve">Unesi novu </w:t>
      </w:r>
      <w:del w:id="293" w:author="Blažeka Mario" w:date="2025-08-08T23:48:00Z">
        <w:r w:rsidR="004C6F8A">
          <w:delText>palcu\n</w:delText>
        </w:r>
      </w:del>
      <w:ins w:id="294" w:author="Blažeka Mario" w:date="2025-08-08T23:48:00Z">
        <w:r>
          <w:t xml:space="preserve">placu: </w:t>
        </w:r>
      </w:ins>
      <w:r>
        <w:t>";</w:t>
      </w:r>
    </w:p>
    <w:p w14:paraId="072982BD" w14:textId="5991CFA8" w:rsidR="00F85C72" w:rsidRDefault="004C6F8A" w:rsidP="00F85C72">
      <w:del w:id="295" w:author="Blažeka Mario" w:date="2025-08-08T23:48:00Z">
        <w:r>
          <w:tab/>
        </w:r>
      </w:del>
      <w:ins w:id="296" w:author="Blažeka Mario" w:date="2025-08-08T23:48:00Z">
        <w:r w:rsidR="00F85C72">
          <w:t xml:space="preserve">            </w:t>
        </w:r>
      </w:ins>
      <w:r w:rsidR="00F85C72">
        <w:t>cin</w:t>
      </w:r>
      <w:del w:id="297" w:author="Blažeka Mario" w:date="2025-08-08T23:48:00Z">
        <w:r>
          <w:delText>&gt;&gt;</w:delText>
        </w:r>
      </w:del>
      <w:ins w:id="298" w:author="Blažeka Mario" w:date="2025-08-08T23:48:00Z">
        <w:r w:rsidR="00F85C72">
          <w:t xml:space="preserve"> &gt;&gt; </w:t>
        </w:r>
      </w:ins>
      <w:r w:rsidR="00F85C72">
        <w:t>evidencija[i].placa;</w:t>
      </w:r>
      <w:del w:id="299" w:author="Blažeka Mario" w:date="2025-08-08T23:48:00Z">
        <w:r>
          <w:tab/>
        </w:r>
      </w:del>
    </w:p>
    <w:p w14:paraId="49D8555E" w14:textId="77777777" w:rsidR="004C6F8A" w:rsidRDefault="004C6F8A" w:rsidP="004C6F8A">
      <w:pPr>
        <w:rPr>
          <w:del w:id="300" w:author="Blažeka Mario" w:date="2025-08-08T23:48:00Z"/>
        </w:rPr>
      </w:pPr>
      <w:del w:id="301" w:author="Blažeka Mario" w:date="2025-08-08T23:48:00Z">
        <w:r>
          <w:tab/>
        </w:r>
      </w:del>
    </w:p>
    <w:p w14:paraId="0B4FE239" w14:textId="77777777" w:rsidR="004C6F8A" w:rsidRDefault="004C6F8A" w:rsidP="004C6F8A">
      <w:pPr>
        <w:rPr>
          <w:del w:id="302" w:author="Blažeka Mario" w:date="2025-08-08T23:48:00Z"/>
        </w:rPr>
      </w:pPr>
      <w:del w:id="303" w:author="Blažeka Mario" w:date="2025-08-08T23:48:00Z">
        <w:r>
          <w:tab/>
          <w:delText>cin.ignore(); // očisti buffer</w:delText>
        </w:r>
      </w:del>
    </w:p>
    <w:p w14:paraId="12A66DD7" w14:textId="77777777" w:rsidR="004C6F8A" w:rsidRDefault="004C6F8A" w:rsidP="004C6F8A">
      <w:pPr>
        <w:rPr>
          <w:del w:id="304" w:author="Blažeka Mario" w:date="2025-08-08T23:48:00Z"/>
        </w:rPr>
      </w:pPr>
      <w:del w:id="305" w:author="Blažeka Mario" w:date="2025-08-08T23:48:00Z">
        <w:r>
          <w:tab/>
        </w:r>
      </w:del>
    </w:p>
    <w:p w14:paraId="5E8944A1" w14:textId="15D08F60" w:rsidR="00F85C72" w:rsidRDefault="004C6F8A" w:rsidP="00F85C72">
      <w:pPr>
        <w:rPr>
          <w:ins w:id="306" w:author="Blažeka Mario" w:date="2025-08-08T23:48:00Z"/>
        </w:rPr>
      </w:pPr>
      <w:del w:id="307" w:author="Blažeka Mario" w:date="2025-08-08T23:48:00Z">
        <w:r>
          <w:tab/>
        </w:r>
        <w:r>
          <w:tab/>
        </w:r>
      </w:del>
    </w:p>
    <w:p w14:paraId="531AC8A0" w14:textId="4435371E" w:rsidR="00F85C72" w:rsidRDefault="00F85C72" w:rsidP="00F85C72">
      <w:ins w:id="308" w:author="Blažeka Mario" w:date="2025-08-08T23:48:00Z">
        <w:r>
          <w:t xml:space="preserve">            </w:t>
        </w:r>
      </w:ins>
      <w:proofErr w:type="spellStart"/>
      <w:r>
        <w:t>cout</w:t>
      </w:r>
      <w:proofErr w:type="spellEnd"/>
      <w:del w:id="309" w:author="Blažeka Mario" w:date="2025-08-08T23:48:00Z">
        <w:r w:rsidR="004C6F8A">
          <w:delText>&lt;&lt;"</w:delText>
        </w:r>
      </w:del>
      <w:ins w:id="310" w:author="Blažeka Mario" w:date="2025-08-08T23:48:00Z">
        <w:r>
          <w:t xml:space="preserve"> &lt;&lt; "</w:t>
        </w:r>
      </w:ins>
      <w:r>
        <w:t>Unesi novi odjel</w:t>
      </w:r>
      <w:del w:id="311" w:author="Blažeka Mario" w:date="2025-08-08T23:48:00Z">
        <w:r w:rsidR="004C6F8A">
          <w:delText>\n</w:delText>
        </w:r>
      </w:del>
      <w:ins w:id="312" w:author="Blažeka Mario" w:date="2025-08-08T23:48:00Z">
        <w:r>
          <w:t xml:space="preserve">: </w:t>
        </w:r>
      </w:ins>
      <w:r>
        <w:t>";</w:t>
      </w:r>
    </w:p>
    <w:p w14:paraId="458F90CB" w14:textId="4AD62B5D" w:rsidR="00F85C72" w:rsidRDefault="004C6F8A" w:rsidP="00F85C72">
      <w:del w:id="313" w:author="Blažeka Mario" w:date="2025-08-08T23:48:00Z">
        <w:r>
          <w:tab/>
        </w:r>
      </w:del>
      <w:ins w:id="314" w:author="Blažeka Mario" w:date="2025-08-08T23:48:00Z">
        <w:r w:rsidR="00F85C72">
          <w:t xml:space="preserve">            </w:t>
        </w:r>
      </w:ins>
      <w:r w:rsidR="00F85C72">
        <w:t>cin</w:t>
      </w:r>
      <w:del w:id="315" w:author="Blažeka Mario" w:date="2025-08-08T23:48:00Z">
        <w:r>
          <w:delText>&gt;&gt;</w:delText>
        </w:r>
      </w:del>
      <w:ins w:id="316" w:author="Blažeka Mario" w:date="2025-08-08T23:48:00Z">
        <w:r w:rsidR="00F85C72">
          <w:t xml:space="preserve"> &gt;&gt; </w:t>
        </w:r>
      </w:ins>
      <w:r w:rsidR="00F85C72">
        <w:t>evidencija[i].odjel;</w:t>
      </w:r>
      <w:del w:id="317" w:author="Blažeka Mario" w:date="2025-08-08T23:48:00Z">
        <w:r>
          <w:tab/>
        </w:r>
      </w:del>
    </w:p>
    <w:p w14:paraId="2FB2A073" w14:textId="77777777" w:rsidR="00F85C72" w:rsidRDefault="00F85C72" w:rsidP="00F85C72">
      <w:pPr>
        <w:rPr>
          <w:ins w:id="318" w:author="Blažeka Mario" w:date="2025-08-08T23:48:00Z"/>
        </w:rPr>
      </w:pPr>
    </w:p>
    <w:p w14:paraId="72C23A69" w14:textId="77777777" w:rsidR="00F85C72" w:rsidRDefault="00F85C72" w:rsidP="00F85C72">
      <w:pPr>
        <w:rPr>
          <w:ins w:id="319" w:author="Blažeka Mario" w:date="2025-08-08T23:48:00Z"/>
        </w:rPr>
      </w:pPr>
      <w:ins w:id="320" w:author="Blažeka Mario" w:date="2025-08-08T23:48:00Z">
        <w:r>
          <w:t xml:space="preserve">            </w:t>
        </w:r>
        <w:proofErr w:type="spellStart"/>
        <w:r>
          <w:t>cout</w:t>
        </w:r>
        <w:proofErr w:type="spellEnd"/>
        <w:r>
          <w:t xml:space="preserve"> &lt;&lt; "Podaci izmijenjeni!\n";</w:t>
        </w:r>
      </w:ins>
    </w:p>
    <w:p w14:paraId="2047B7CC" w14:textId="77777777" w:rsidR="00F85C72" w:rsidRDefault="00F85C72" w:rsidP="00F85C72">
      <w:ins w:id="321" w:author="Blažeka Mario" w:date="2025-08-08T23:48:00Z">
        <w:r>
          <w:t xml:space="preserve">            </w:t>
        </w:r>
      </w:ins>
      <w:proofErr w:type="spellStart"/>
      <w:r>
        <w:t>return</w:t>
      </w:r>
      <w:proofErr w:type="spellEnd"/>
      <w:r>
        <w:t>;</w:t>
      </w:r>
    </w:p>
    <w:p w14:paraId="154A713E" w14:textId="77777777" w:rsidR="004C6F8A" w:rsidRDefault="004C6F8A" w:rsidP="004C6F8A">
      <w:pPr>
        <w:rPr>
          <w:del w:id="322" w:author="Blažeka Mario" w:date="2025-08-08T23:48:00Z"/>
        </w:rPr>
      </w:pPr>
      <w:del w:id="323" w:author="Blažeka Mario" w:date="2025-08-08T23:48:00Z">
        <w:r>
          <w:tab/>
          <w:delText>}</w:delText>
        </w:r>
      </w:del>
    </w:p>
    <w:p w14:paraId="63E724EC" w14:textId="77777777" w:rsidR="004C6F8A" w:rsidRDefault="004C6F8A" w:rsidP="004C6F8A">
      <w:pPr>
        <w:rPr>
          <w:del w:id="324" w:author="Blažeka Mario" w:date="2025-08-08T23:48:00Z"/>
        </w:rPr>
      </w:pPr>
      <w:del w:id="325" w:author="Blažeka Mario" w:date="2025-08-08T23:48:00Z">
        <w:r>
          <w:delText>}</w:delText>
        </w:r>
      </w:del>
    </w:p>
    <w:p w14:paraId="7A62C514" w14:textId="77777777" w:rsidR="00F85C72" w:rsidRDefault="00F85C72" w:rsidP="00F85C72">
      <w:pPr>
        <w:rPr>
          <w:ins w:id="326" w:author="Blažeka Mario" w:date="2025-08-08T23:48:00Z"/>
        </w:rPr>
      </w:pPr>
      <w:ins w:id="327" w:author="Blažeka Mario" w:date="2025-08-08T23:48:00Z">
        <w:r>
          <w:t xml:space="preserve">        }</w:t>
        </w:r>
      </w:ins>
    </w:p>
    <w:p w14:paraId="3A2F8468" w14:textId="77777777" w:rsidR="00F85C72" w:rsidRDefault="00F85C72" w:rsidP="00F85C72">
      <w:pPr>
        <w:rPr>
          <w:ins w:id="328" w:author="Blažeka Mario" w:date="2025-08-08T23:48:00Z"/>
        </w:rPr>
      </w:pPr>
      <w:ins w:id="329" w:author="Blažeka Mario" w:date="2025-08-08T23:48:00Z">
        <w:r>
          <w:t xml:space="preserve">    }</w:t>
        </w:r>
      </w:ins>
    </w:p>
    <w:p w14:paraId="4BF7523D" w14:textId="77777777" w:rsidR="00F85C72" w:rsidRDefault="00F85C72" w:rsidP="00F85C72">
      <w:pPr>
        <w:rPr>
          <w:ins w:id="330" w:author="Blažeka Mario" w:date="2025-08-08T23:48:00Z"/>
        </w:rPr>
      </w:pPr>
    </w:p>
    <w:p w14:paraId="6A1ABA6F" w14:textId="77777777" w:rsidR="00F85C72" w:rsidRDefault="00F85C72" w:rsidP="00F85C72">
      <w:pPr>
        <w:rPr>
          <w:ins w:id="331" w:author="Blažeka Mario" w:date="2025-08-08T23:48:00Z"/>
        </w:rPr>
      </w:pPr>
      <w:ins w:id="332" w:author="Blažeka Mario" w:date="2025-08-08T23:48:00Z">
        <w:r>
          <w:t xml:space="preserve">    </w:t>
        </w:r>
        <w:proofErr w:type="spellStart"/>
        <w:r>
          <w:t>if</w:t>
        </w:r>
        <w:proofErr w:type="spellEnd"/>
        <w:r>
          <w:t xml:space="preserve"> (!</w:t>
        </w:r>
        <w:proofErr w:type="spellStart"/>
        <w:r>
          <w:t>pronadjen</w:t>
        </w:r>
        <w:proofErr w:type="spellEnd"/>
        <w:r>
          <w:t>) {</w:t>
        </w:r>
      </w:ins>
    </w:p>
    <w:p w14:paraId="1E6F3115" w14:textId="77777777" w:rsidR="00F85C72" w:rsidRDefault="00F85C72" w:rsidP="00F85C72">
      <w:pPr>
        <w:rPr>
          <w:ins w:id="333" w:author="Blažeka Mario" w:date="2025-08-08T23:48:00Z"/>
        </w:rPr>
      </w:pPr>
      <w:ins w:id="334" w:author="Blažeka Mario" w:date="2025-08-08T23:48:00Z">
        <w:r>
          <w:t xml:space="preserve">        </w:t>
        </w:r>
        <w:proofErr w:type="spellStart"/>
        <w:r>
          <w:t>cout</w:t>
        </w:r>
        <w:proofErr w:type="spellEnd"/>
        <w:r>
          <w:t xml:space="preserve"> &lt;&lt; "Radnik s navedenim brojem radne </w:t>
        </w:r>
        <w:proofErr w:type="spellStart"/>
        <w:r>
          <w:t>knjizice</w:t>
        </w:r>
        <w:proofErr w:type="spellEnd"/>
        <w:r>
          <w:t xml:space="preserve"> ne postoji.\n";</w:t>
        </w:r>
      </w:ins>
    </w:p>
    <w:p w14:paraId="2ABAB6AA" w14:textId="77777777" w:rsidR="00F85C72" w:rsidRDefault="00F85C72" w:rsidP="00F85C72">
      <w:pPr>
        <w:rPr>
          <w:ins w:id="335" w:author="Blažeka Mario" w:date="2025-08-08T23:48:00Z"/>
        </w:rPr>
      </w:pPr>
      <w:ins w:id="336" w:author="Blažeka Mario" w:date="2025-08-08T23:48:00Z">
        <w:r>
          <w:t xml:space="preserve">    }</w:t>
        </w:r>
      </w:ins>
    </w:p>
    <w:p w14:paraId="57FE6EE6" w14:textId="77777777" w:rsidR="00F85C72" w:rsidRDefault="00F85C72" w:rsidP="00F85C72">
      <w:pPr>
        <w:rPr>
          <w:ins w:id="337" w:author="Blažeka Mario" w:date="2025-08-08T23:48:00Z"/>
        </w:rPr>
      </w:pPr>
      <w:ins w:id="338" w:author="Blažeka Mario" w:date="2025-08-08T23:48:00Z">
        <w:r>
          <w:t>}</w:t>
        </w:r>
      </w:ins>
    </w:p>
    <w:p w14:paraId="56F150E9" w14:textId="77777777" w:rsidR="00F85C72" w:rsidRDefault="00F85C72" w:rsidP="00F85C72">
      <w:pPr>
        <w:rPr>
          <w:ins w:id="339" w:author="Blažeka Mario" w:date="2025-08-08T23:48:00Z"/>
        </w:rPr>
      </w:pPr>
    </w:p>
    <w:p w14:paraId="02B9CEF1" w14:textId="358063ED" w:rsidR="00F85C72" w:rsidRDefault="00F85C72" w:rsidP="00F85C72">
      <w:proofErr w:type="spellStart"/>
      <w:r>
        <w:t>void</w:t>
      </w:r>
      <w:proofErr w:type="spellEnd"/>
      <w:r>
        <w:t xml:space="preserve"> </w:t>
      </w:r>
      <w:proofErr w:type="spellStart"/>
      <w:r>
        <w:t>pregledPodataka</w:t>
      </w:r>
      <w:proofErr w:type="spellEnd"/>
      <w:del w:id="340" w:author="Blažeka Mario" w:date="2025-08-08T23:48:00Z">
        <w:r w:rsidR="004C6F8A">
          <w:delText>(){</w:delText>
        </w:r>
      </w:del>
      <w:ins w:id="341" w:author="Blažeka Mario" w:date="2025-08-08T23:48:00Z">
        <w:r>
          <w:t>() {</w:t>
        </w:r>
      </w:ins>
    </w:p>
    <w:p w14:paraId="506CD8C2" w14:textId="77777777" w:rsidR="004C6F8A" w:rsidRDefault="004C6F8A" w:rsidP="004C6F8A">
      <w:pPr>
        <w:rPr>
          <w:del w:id="342" w:author="Blažeka Mario" w:date="2025-08-08T23:48:00Z"/>
        </w:rPr>
      </w:pPr>
      <w:del w:id="343" w:author="Blažeka Mario" w:date="2025-08-08T23:48:00Z">
        <w:r>
          <w:tab/>
        </w:r>
      </w:del>
      <w:ins w:id="344" w:author="Blažeka Mario" w:date="2025-08-08T23:48:00Z">
        <w:r w:rsidR="00F85C72">
          <w:t xml:space="preserve">    </w:t>
        </w:r>
      </w:ins>
      <w:proofErr w:type="spellStart"/>
      <w:r w:rsidR="00F85C72">
        <w:t>if</w:t>
      </w:r>
      <w:proofErr w:type="spellEnd"/>
      <w:ins w:id="345" w:author="Blažeka Mario" w:date="2025-08-08T23:48:00Z">
        <w:r w:rsidR="00F85C72">
          <w:t xml:space="preserve"> </w:t>
        </w:r>
      </w:ins>
      <w:r w:rsidR="00F85C72">
        <w:t>(</w:t>
      </w:r>
      <w:proofErr w:type="spellStart"/>
      <w:r w:rsidR="00F85C72">
        <w:t>brojUnosa</w:t>
      </w:r>
      <w:proofErr w:type="spellEnd"/>
      <w:del w:id="346" w:author="Blažeka Mario" w:date="2025-08-08T23:48:00Z">
        <w:r>
          <w:delText>&lt;100){</w:delText>
        </w:r>
      </w:del>
    </w:p>
    <w:p w14:paraId="7AC45F5E" w14:textId="77777777" w:rsidR="004C6F8A" w:rsidRDefault="004C6F8A" w:rsidP="004C6F8A">
      <w:pPr>
        <w:rPr>
          <w:del w:id="347" w:author="Blažeka Mario" w:date="2025-08-08T23:48:00Z"/>
        </w:rPr>
      </w:pPr>
      <w:del w:id="348" w:author="Blažeka Mario" w:date="2025-08-08T23:48:00Z">
        <w:r>
          <w:tab/>
          <w:delText>cout&lt;&lt;" Do sada je upisano: "&lt;&lt;brojUnosa&lt;&lt; " evidencija. \n";</w:delText>
        </w:r>
      </w:del>
    </w:p>
    <w:p w14:paraId="2D44B44A" w14:textId="375ED0B0" w:rsidR="00F85C72" w:rsidRDefault="004C6F8A" w:rsidP="00F85C72">
      <w:del w:id="349" w:author="Blažeka Mario" w:date="2025-08-08T23:48:00Z">
        <w:r>
          <w:tab/>
          <w:delText>for(int i=</w:delText>
        </w:r>
      </w:del>
      <w:ins w:id="350" w:author="Blažeka Mario" w:date="2025-08-08T23:48:00Z">
        <w:r w:rsidR="00F85C72">
          <w:t xml:space="preserve"> == </w:t>
        </w:r>
      </w:ins>
      <w:r w:rsidR="00F85C72">
        <w:t>0</w:t>
      </w:r>
      <w:del w:id="351" w:author="Blažeka Mario" w:date="2025-08-08T23:48:00Z">
        <w:r>
          <w:delText>;i&lt;brojUnosa;i++){</w:delText>
        </w:r>
      </w:del>
      <w:ins w:id="352" w:author="Blažeka Mario" w:date="2025-08-08T23:48:00Z">
        <w:r w:rsidR="00F85C72">
          <w:t>) {</w:t>
        </w:r>
      </w:ins>
    </w:p>
    <w:p w14:paraId="4B78CBCD" w14:textId="77777777" w:rsidR="004C6F8A" w:rsidRDefault="004C6F8A" w:rsidP="004C6F8A">
      <w:pPr>
        <w:rPr>
          <w:del w:id="353" w:author="Blažeka Mario" w:date="2025-08-08T23:48:00Z"/>
        </w:rPr>
      </w:pPr>
      <w:del w:id="354" w:author="Blažeka Mario" w:date="2025-08-08T23:48:00Z">
        <w:r>
          <w:tab/>
        </w:r>
        <w:r>
          <w:tab/>
          <w:delText>if(evidencija[i].brojRk &gt;0){</w:delText>
        </w:r>
      </w:del>
    </w:p>
    <w:p w14:paraId="5489102B" w14:textId="77777777" w:rsidR="004C6F8A" w:rsidRDefault="004C6F8A" w:rsidP="004C6F8A">
      <w:pPr>
        <w:rPr>
          <w:del w:id="355" w:author="Blažeka Mario" w:date="2025-08-08T23:48:00Z"/>
        </w:rPr>
      </w:pPr>
      <w:del w:id="356" w:author="Blažeka Mario" w:date="2025-08-08T23:48:00Z">
        <w:r>
          <w:tab/>
        </w:r>
      </w:del>
      <w:ins w:id="357" w:author="Blažeka Mario" w:date="2025-08-08T23:48:00Z">
        <w:r w:rsidR="00F85C72">
          <w:t xml:space="preserve">        </w:t>
        </w:r>
      </w:ins>
      <w:proofErr w:type="spellStart"/>
      <w:r w:rsidR="00F85C72">
        <w:t>cout</w:t>
      </w:r>
      <w:proofErr w:type="spellEnd"/>
      <w:del w:id="358" w:author="Blažeka Mario" w:date="2025-08-08T23:48:00Z">
        <w:r>
          <w:delText>&lt;&lt;"Radna knjizica je pronadjena! \n";</w:delText>
        </w:r>
      </w:del>
    </w:p>
    <w:p w14:paraId="293E19F7" w14:textId="77777777" w:rsidR="004C6F8A" w:rsidRDefault="004C6F8A" w:rsidP="004C6F8A">
      <w:pPr>
        <w:rPr>
          <w:del w:id="359" w:author="Blažeka Mario" w:date="2025-08-08T23:48:00Z"/>
        </w:rPr>
      </w:pPr>
      <w:del w:id="360" w:author="Blažeka Mario" w:date="2025-08-08T23:48:00Z">
        <w:r>
          <w:tab/>
          <w:delText>cout&lt;&lt;evidencija[i].brojRk&lt;&lt; "\t"&lt;&lt;"|"&lt;&lt;evidencija[i].imePrez&lt;&lt;"\t"&lt;&lt;"|"&lt;&lt;evidencija[i].datumRod&lt;&lt;"\t"&lt;&lt;"|"&lt;&lt;evidencija[i].placa&lt;&lt;"\t"&lt;&lt;"|"&lt;&lt;evidencija[i].odjel&lt;&lt;"\t"&lt;&lt;"|"&lt;&lt;endl;</w:delText>
        </w:r>
        <w:r>
          <w:tab/>
        </w:r>
      </w:del>
    </w:p>
    <w:p w14:paraId="4E76D220" w14:textId="77777777" w:rsidR="004C6F8A" w:rsidRDefault="004C6F8A" w:rsidP="004C6F8A">
      <w:pPr>
        <w:rPr>
          <w:del w:id="361" w:author="Blažeka Mario" w:date="2025-08-08T23:48:00Z"/>
        </w:rPr>
      </w:pPr>
      <w:del w:id="362" w:author="Blažeka Mario" w:date="2025-08-08T23:48:00Z">
        <w:r>
          <w:delText>}else{</w:delText>
        </w:r>
      </w:del>
    </w:p>
    <w:p w14:paraId="3F67F4B6" w14:textId="77777777" w:rsidR="004C6F8A" w:rsidRDefault="004C6F8A" w:rsidP="004C6F8A">
      <w:pPr>
        <w:rPr>
          <w:del w:id="363" w:author="Blažeka Mario" w:date="2025-08-08T23:48:00Z"/>
        </w:rPr>
      </w:pPr>
      <w:del w:id="364" w:author="Blažeka Mario" w:date="2025-08-08T23:48:00Z">
        <w:r>
          <w:tab/>
          <w:delText>cout&lt;&lt;"Upisan je maksimalni broj evidencija! \n";</w:delText>
        </w:r>
      </w:del>
    </w:p>
    <w:p w14:paraId="1223B0DA" w14:textId="77777777" w:rsidR="004C6F8A" w:rsidRDefault="004C6F8A" w:rsidP="004C6F8A">
      <w:pPr>
        <w:rPr>
          <w:del w:id="365" w:author="Blažeka Mario" w:date="2025-08-08T23:48:00Z"/>
        </w:rPr>
      </w:pPr>
      <w:del w:id="366" w:author="Blažeka Mario" w:date="2025-08-08T23:48:00Z">
        <w:r>
          <w:delText>}</w:delText>
        </w:r>
      </w:del>
    </w:p>
    <w:p w14:paraId="7E4460A6" w14:textId="77777777" w:rsidR="004C6F8A" w:rsidRDefault="004C6F8A" w:rsidP="004C6F8A">
      <w:pPr>
        <w:rPr>
          <w:del w:id="367" w:author="Blažeka Mario" w:date="2025-08-08T23:48:00Z"/>
        </w:rPr>
      </w:pPr>
      <w:del w:id="368" w:author="Blažeka Mario" w:date="2025-08-08T23:48:00Z">
        <w:r>
          <w:delText>}</w:delText>
        </w:r>
      </w:del>
    </w:p>
    <w:p w14:paraId="203CCF1F" w14:textId="77777777" w:rsidR="00F85C72" w:rsidRDefault="00F85C72" w:rsidP="00F85C72">
      <w:pPr>
        <w:rPr>
          <w:moveFrom w:id="369" w:author="Blažeka Mario" w:date="2025-08-08T23:48:00Z"/>
        </w:rPr>
      </w:pPr>
      <w:ins w:id="370" w:author="Blažeka Mario" w:date="2025-08-08T23:48:00Z">
        <w:r>
          <w:t xml:space="preserve"> &lt;&lt; "</w:t>
        </w:r>
      </w:ins>
      <w:moveFromRangeStart w:id="371" w:author="Blažeka Mario" w:date="2025-08-08T23:48:00Z" w:name="move205589355"/>
      <w:moveFrom w:id="372" w:author="Blažeka Mario" w:date="2025-08-08T23:48:00Z">
        <w:r>
          <w:t>}</w:t>
        </w:r>
      </w:moveFrom>
    </w:p>
    <w:p w14:paraId="57E293D4" w14:textId="77777777" w:rsidR="00F85C72" w:rsidRDefault="00F85C72" w:rsidP="00F85C72">
      <w:pPr>
        <w:rPr>
          <w:moveFrom w:id="373" w:author="Blažeka Mario" w:date="2025-08-08T23:48:00Z"/>
        </w:rPr>
      </w:pPr>
      <w:moveFrom w:id="374" w:author="Blažeka Mario" w:date="2025-08-08T23:48:00Z">
        <w:r>
          <w:t>}</w:t>
        </w:r>
      </w:moveFrom>
    </w:p>
    <w:p w14:paraId="2A4E155E" w14:textId="77777777" w:rsidR="00F85C72" w:rsidRDefault="00F85C72" w:rsidP="00F85C72">
      <w:pPr>
        <w:rPr>
          <w:moveFrom w:id="375" w:author="Blažeka Mario" w:date="2025-08-08T23:48:00Z"/>
        </w:rPr>
      </w:pPr>
    </w:p>
    <w:p w14:paraId="77BE7430" w14:textId="77777777" w:rsidR="004C6F8A" w:rsidRDefault="00F85C72" w:rsidP="004C6F8A">
      <w:pPr>
        <w:rPr>
          <w:del w:id="376" w:author="Blažeka Mario" w:date="2025-08-08T23:48:00Z"/>
        </w:rPr>
      </w:pPr>
      <w:moveFrom w:id="377" w:author="Blažeka Mario" w:date="2025-08-08T23:48:00Z">
        <w:r>
          <w:t>void pretragaPoGodRod</w:t>
        </w:r>
      </w:moveFrom>
      <w:moveFromRangeEnd w:id="371"/>
      <w:del w:id="378" w:author="Blažeka Mario" w:date="2025-08-08T23:48:00Z">
        <w:r w:rsidR="004C6F8A">
          <w:delText>(){</w:delText>
        </w:r>
      </w:del>
    </w:p>
    <w:p w14:paraId="607C4AD9" w14:textId="77777777" w:rsidR="004C6F8A" w:rsidRDefault="004C6F8A" w:rsidP="004C6F8A">
      <w:pPr>
        <w:rPr>
          <w:del w:id="379" w:author="Blažeka Mario" w:date="2025-08-08T23:48:00Z"/>
        </w:rPr>
      </w:pPr>
      <w:del w:id="380" w:author="Blažeka Mario" w:date="2025-08-08T23:48:00Z">
        <w:r>
          <w:tab/>
          <w:delText>if(brojUnosa &lt;1){</w:delText>
        </w:r>
      </w:del>
    </w:p>
    <w:p w14:paraId="74712E40" w14:textId="77777777" w:rsidR="004C6F8A" w:rsidRDefault="004C6F8A" w:rsidP="004C6F8A">
      <w:pPr>
        <w:rPr>
          <w:del w:id="381" w:author="Blažeka Mario" w:date="2025-08-08T23:48:00Z"/>
        </w:rPr>
      </w:pPr>
      <w:del w:id="382" w:author="Blažeka Mario" w:date="2025-08-08T23:48:00Z">
        <w:r>
          <w:tab/>
        </w:r>
        <w:r>
          <w:tab/>
          <w:delText>cout&lt;&lt;"</w:delText>
        </w:r>
      </w:del>
      <w:r w:rsidR="00F85C72">
        <w:t xml:space="preserve">Nema </w:t>
      </w:r>
      <w:del w:id="383" w:author="Blažeka Mario" w:date="2025-08-08T23:48:00Z">
        <w:r>
          <w:delText>podataka za pretrazivanje. \n";</w:delText>
        </w:r>
      </w:del>
    </w:p>
    <w:p w14:paraId="3508547F" w14:textId="77777777" w:rsidR="004C6F8A" w:rsidRDefault="004C6F8A" w:rsidP="004C6F8A">
      <w:pPr>
        <w:rPr>
          <w:del w:id="384" w:author="Blažeka Mario" w:date="2025-08-08T23:48:00Z"/>
        </w:rPr>
      </w:pPr>
      <w:del w:id="385" w:author="Blažeka Mario" w:date="2025-08-08T23:48:00Z">
        <w:r>
          <w:tab/>
        </w:r>
        <w:r>
          <w:tab/>
          <w:delText>return;</w:delText>
        </w:r>
      </w:del>
    </w:p>
    <w:p w14:paraId="1B9E60BC" w14:textId="77777777" w:rsidR="004C6F8A" w:rsidRDefault="004C6F8A" w:rsidP="004C6F8A">
      <w:pPr>
        <w:rPr>
          <w:del w:id="386" w:author="Blažeka Mario" w:date="2025-08-08T23:48:00Z"/>
        </w:rPr>
      </w:pPr>
      <w:del w:id="387" w:author="Blažeka Mario" w:date="2025-08-08T23:48:00Z">
        <w:r>
          <w:tab/>
          <w:delText>}</w:delText>
        </w:r>
      </w:del>
    </w:p>
    <w:p w14:paraId="25F1C28C" w14:textId="77777777" w:rsidR="004C6F8A" w:rsidRDefault="004C6F8A" w:rsidP="004C6F8A">
      <w:pPr>
        <w:rPr>
          <w:del w:id="388" w:author="Blažeka Mario" w:date="2025-08-08T23:48:00Z"/>
        </w:rPr>
      </w:pPr>
      <w:del w:id="389" w:author="Blažeka Mario" w:date="2025-08-08T23:48:00Z">
        <w:r>
          <w:tab/>
        </w:r>
      </w:del>
    </w:p>
    <w:p w14:paraId="3FC55254" w14:textId="7E209B49" w:rsidR="00F85C72" w:rsidRDefault="004C6F8A" w:rsidP="00F85C72">
      <w:del w:id="390" w:author="Blažeka Mario" w:date="2025-08-08T23:48:00Z">
        <w:r>
          <w:tab/>
          <w:delText xml:space="preserve">cout&lt;&lt;"Do sada je u evidenciji "&lt;&lt;brojUnosa&lt;&lt;" </w:delText>
        </w:r>
      </w:del>
      <w:r w:rsidR="00F85C72">
        <w:t>upisanih radnika</w:t>
      </w:r>
      <w:del w:id="391" w:author="Blažeka Mario" w:date="2025-08-08T23:48:00Z">
        <w:r>
          <w:delText>. \</w:delText>
        </w:r>
      </w:del>
      <w:ins w:id="392" w:author="Blažeka Mario" w:date="2025-08-08T23:48:00Z">
        <w:r w:rsidR="00F85C72">
          <w:t>.\</w:t>
        </w:r>
      </w:ins>
      <w:r w:rsidR="00F85C72">
        <w:t>n";</w:t>
      </w:r>
    </w:p>
    <w:p w14:paraId="0FF42A06" w14:textId="77777777" w:rsidR="00F85C72" w:rsidRDefault="00F85C72" w:rsidP="00F85C72">
      <w:pPr>
        <w:rPr>
          <w:ins w:id="393" w:author="Blažeka Mario" w:date="2025-08-08T23:48:00Z"/>
        </w:rPr>
      </w:pPr>
      <w:ins w:id="394" w:author="Blažeka Mario" w:date="2025-08-08T23:48:00Z">
        <w:r>
          <w:t xml:space="preserve">        </w:t>
        </w:r>
        <w:proofErr w:type="spellStart"/>
        <w:r>
          <w:t>return</w:t>
        </w:r>
        <w:proofErr w:type="spellEnd"/>
        <w:r>
          <w:t>;</w:t>
        </w:r>
      </w:ins>
    </w:p>
    <w:p w14:paraId="24FCE2ED" w14:textId="77777777" w:rsidR="00F85C72" w:rsidRDefault="00F85C72" w:rsidP="00F85C72">
      <w:pPr>
        <w:rPr>
          <w:ins w:id="395" w:author="Blažeka Mario" w:date="2025-08-08T23:48:00Z"/>
        </w:rPr>
      </w:pPr>
      <w:ins w:id="396" w:author="Blažeka Mario" w:date="2025-08-08T23:48:00Z">
        <w:r>
          <w:t xml:space="preserve">    }</w:t>
        </w:r>
      </w:ins>
    </w:p>
    <w:p w14:paraId="149A6129" w14:textId="77777777" w:rsidR="00F85C72" w:rsidRDefault="00F85C72" w:rsidP="00F85C72">
      <w:pPr>
        <w:rPr>
          <w:ins w:id="397" w:author="Blažeka Mario" w:date="2025-08-08T23:48:00Z"/>
        </w:rPr>
      </w:pPr>
    </w:p>
    <w:p w14:paraId="018E2B2E" w14:textId="77777777" w:rsidR="00F85C72" w:rsidRDefault="00F85C72" w:rsidP="00F85C72">
      <w:pPr>
        <w:rPr>
          <w:ins w:id="398" w:author="Blažeka Mario" w:date="2025-08-08T23:48:00Z"/>
        </w:rPr>
      </w:pPr>
      <w:ins w:id="399" w:author="Blažeka Mario" w:date="2025-08-08T23:48:00Z">
        <w:r>
          <w:t xml:space="preserve">    </w:t>
        </w:r>
        <w:proofErr w:type="spellStart"/>
        <w:r>
          <w:t>cout</w:t>
        </w:r>
        <w:proofErr w:type="spellEnd"/>
        <w:r>
          <w:t xml:space="preserve"> &lt;&lt; "Upisani radnici:\n";</w:t>
        </w:r>
      </w:ins>
    </w:p>
    <w:p w14:paraId="461B298D" w14:textId="77777777" w:rsidR="00F85C72" w:rsidRDefault="00F85C72" w:rsidP="00F85C72">
      <w:pPr>
        <w:rPr>
          <w:ins w:id="400" w:author="Blažeka Mario" w:date="2025-08-08T23:48:00Z"/>
        </w:rPr>
      </w:pPr>
      <w:ins w:id="401" w:author="Blažeka Mario" w:date="2025-08-08T23:48:00Z">
        <w:r>
          <w:t xml:space="preserve">    for (</w:t>
        </w:r>
        <w:proofErr w:type="spellStart"/>
        <w:r>
          <w:t>int</w:t>
        </w:r>
        <w:proofErr w:type="spellEnd"/>
        <w:r>
          <w:t xml:space="preserve"> i = 0; i &lt; </w:t>
        </w:r>
        <w:proofErr w:type="spellStart"/>
        <w:r>
          <w:t>brojUnosa</w:t>
        </w:r>
        <w:proofErr w:type="spellEnd"/>
        <w:r>
          <w:t>; i++) {</w:t>
        </w:r>
      </w:ins>
    </w:p>
    <w:p w14:paraId="1B15D5A7" w14:textId="77777777" w:rsidR="00F85C72" w:rsidRDefault="00F85C72" w:rsidP="00F85C72">
      <w:pPr>
        <w:rPr>
          <w:ins w:id="402" w:author="Blažeka Mario" w:date="2025-08-08T23:48:00Z"/>
        </w:rPr>
      </w:pPr>
      <w:ins w:id="403" w:author="Blažeka Mario" w:date="2025-08-08T23:48:00Z">
        <w:r>
          <w:t xml:space="preserve">        </w:t>
        </w:r>
        <w:proofErr w:type="spellStart"/>
        <w:r>
          <w:t>cout</w:t>
        </w:r>
        <w:proofErr w:type="spellEnd"/>
        <w:r>
          <w:t xml:space="preserve"> &lt;&lt; evidencija[i].</w:t>
        </w:r>
        <w:proofErr w:type="spellStart"/>
        <w:r>
          <w:t>brojRk</w:t>
        </w:r>
        <w:proofErr w:type="spellEnd"/>
        <w:r>
          <w:t xml:space="preserve"> &lt;&lt; " | "</w:t>
        </w:r>
      </w:ins>
    </w:p>
    <w:p w14:paraId="2FB214ED" w14:textId="77777777" w:rsidR="00F85C72" w:rsidRDefault="00F85C72" w:rsidP="00F85C72">
      <w:pPr>
        <w:rPr>
          <w:ins w:id="404" w:author="Blažeka Mario" w:date="2025-08-08T23:48:00Z"/>
        </w:rPr>
      </w:pPr>
      <w:ins w:id="405" w:author="Blažeka Mario" w:date="2025-08-08T23:48:00Z">
        <w:r>
          <w:t xml:space="preserve">             &lt;&lt; evidencija[i].</w:t>
        </w:r>
        <w:proofErr w:type="spellStart"/>
        <w:r>
          <w:t>imePrez</w:t>
        </w:r>
        <w:proofErr w:type="spellEnd"/>
        <w:r>
          <w:t xml:space="preserve"> &lt;&lt; " | "</w:t>
        </w:r>
      </w:ins>
    </w:p>
    <w:p w14:paraId="5DD996D9" w14:textId="77777777" w:rsidR="00F85C72" w:rsidRDefault="00F85C72" w:rsidP="00F85C72">
      <w:pPr>
        <w:rPr>
          <w:ins w:id="406" w:author="Blažeka Mario" w:date="2025-08-08T23:48:00Z"/>
        </w:rPr>
      </w:pPr>
      <w:ins w:id="407" w:author="Blažeka Mario" w:date="2025-08-08T23:48:00Z">
        <w:r>
          <w:t xml:space="preserve">             &lt;&lt; evidencija[i].</w:t>
        </w:r>
        <w:proofErr w:type="spellStart"/>
        <w:r>
          <w:t>datumRod</w:t>
        </w:r>
        <w:proofErr w:type="spellEnd"/>
        <w:r>
          <w:t xml:space="preserve"> &lt;&lt; " | "</w:t>
        </w:r>
      </w:ins>
    </w:p>
    <w:p w14:paraId="7F7CD8FF" w14:textId="77777777" w:rsidR="00F85C72" w:rsidRDefault="00F85C72" w:rsidP="00F85C72">
      <w:pPr>
        <w:rPr>
          <w:ins w:id="408" w:author="Blažeka Mario" w:date="2025-08-08T23:48:00Z"/>
        </w:rPr>
      </w:pPr>
      <w:ins w:id="409" w:author="Blažeka Mario" w:date="2025-08-08T23:48:00Z">
        <w:r>
          <w:t xml:space="preserve">             &lt;&lt; evidencija[i].placa &lt;&lt; " | "</w:t>
        </w:r>
      </w:ins>
    </w:p>
    <w:p w14:paraId="739DAA7E" w14:textId="77777777" w:rsidR="00F85C72" w:rsidRDefault="00F85C72" w:rsidP="00F85C72">
      <w:pPr>
        <w:rPr>
          <w:ins w:id="410" w:author="Blažeka Mario" w:date="2025-08-08T23:48:00Z"/>
        </w:rPr>
      </w:pPr>
      <w:ins w:id="411" w:author="Blažeka Mario" w:date="2025-08-08T23:48:00Z">
        <w:r>
          <w:t xml:space="preserve">             &lt;&lt; evidencija[i].odjel &lt;&lt; </w:t>
        </w:r>
        <w:proofErr w:type="spellStart"/>
        <w:r>
          <w:t>endl</w:t>
        </w:r>
        <w:proofErr w:type="spellEnd"/>
        <w:r>
          <w:t>;</w:t>
        </w:r>
      </w:ins>
    </w:p>
    <w:p w14:paraId="02A2875B" w14:textId="77777777" w:rsidR="00F85C72" w:rsidRDefault="00F85C72" w:rsidP="00F85C72">
      <w:pPr>
        <w:rPr>
          <w:moveTo w:id="412" w:author="Blažeka Mario" w:date="2025-08-08T23:48:00Z"/>
        </w:rPr>
      </w:pPr>
      <w:ins w:id="413" w:author="Blažeka Mario" w:date="2025-08-08T23:48:00Z">
        <w:r>
          <w:t xml:space="preserve">    </w:t>
        </w:r>
      </w:ins>
      <w:moveToRangeStart w:id="414" w:author="Blažeka Mario" w:date="2025-08-08T23:48:00Z" w:name="move205589355"/>
      <w:moveTo w:id="415" w:author="Blažeka Mario" w:date="2025-08-08T23:48:00Z">
        <w:r>
          <w:t>}</w:t>
        </w:r>
      </w:moveTo>
    </w:p>
    <w:p w14:paraId="302F70F9" w14:textId="77777777" w:rsidR="00F85C72" w:rsidRDefault="00F85C72" w:rsidP="00F85C72">
      <w:pPr>
        <w:rPr>
          <w:moveTo w:id="416" w:author="Blažeka Mario" w:date="2025-08-08T23:48:00Z"/>
        </w:rPr>
      </w:pPr>
      <w:moveTo w:id="417" w:author="Blažeka Mario" w:date="2025-08-08T23:48:00Z">
        <w:r>
          <w:t>}</w:t>
        </w:r>
      </w:moveTo>
    </w:p>
    <w:p w14:paraId="270DBBCE" w14:textId="77777777" w:rsidR="00F85C72" w:rsidRDefault="00F85C72" w:rsidP="00F85C72">
      <w:pPr>
        <w:rPr>
          <w:moveTo w:id="418" w:author="Blažeka Mario" w:date="2025-08-08T23:48:00Z"/>
        </w:rPr>
      </w:pPr>
    </w:p>
    <w:p w14:paraId="54EA92EB" w14:textId="43F241F8" w:rsidR="00F85C72" w:rsidRDefault="00F85C72" w:rsidP="00F85C72">
      <w:pPr>
        <w:rPr>
          <w:ins w:id="419" w:author="Blažeka Mario" w:date="2025-08-08T23:48:00Z"/>
        </w:rPr>
      </w:pPr>
      <w:proofErr w:type="spellStart"/>
      <w:moveTo w:id="420" w:author="Blažeka Mario" w:date="2025-08-08T23:48:00Z">
        <w:r>
          <w:t>void</w:t>
        </w:r>
        <w:proofErr w:type="spellEnd"/>
        <w:r>
          <w:t xml:space="preserve"> </w:t>
        </w:r>
        <w:proofErr w:type="spellStart"/>
        <w:r>
          <w:t>pretragaPoGodRod</w:t>
        </w:r>
      </w:moveTo>
      <w:moveToRangeEnd w:id="414"/>
      <w:proofErr w:type="spellEnd"/>
      <w:del w:id="421" w:author="Blažeka Mario" w:date="2025-08-08T23:48:00Z">
        <w:r w:rsidR="004C6F8A">
          <w:tab/>
          <w:delText>cout&lt;&lt;"</w:delText>
        </w:r>
      </w:del>
      <w:ins w:id="422" w:author="Blažeka Mario" w:date="2025-08-08T23:48:00Z">
        <w:r>
          <w:t>() {</w:t>
        </w:r>
      </w:ins>
    </w:p>
    <w:p w14:paraId="46132D58" w14:textId="77777777" w:rsidR="00F85C72" w:rsidRDefault="00F85C72" w:rsidP="00F85C72">
      <w:pPr>
        <w:rPr>
          <w:ins w:id="423" w:author="Blažeka Mario" w:date="2025-08-08T23:48:00Z"/>
        </w:rPr>
      </w:pPr>
      <w:ins w:id="424" w:author="Blažeka Mario" w:date="2025-08-08T23:48:00Z">
        <w:r>
          <w:t xml:space="preserve">    </w:t>
        </w:r>
        <w:proofErr w:type="spellStart"/>
        <w:r>
          <w:t>if</w:t>
        </w:r>
        <w:proofErr w:type="spellEnd"/>
        <w:r>
          <w:t xml:space="preserve"> (</w:t>
        </w:r>
        <w:proofErr w:type="spellStart"/>
        <w:r>
          <w:t>brojUnosa</w:t>
        </w:r>
        <w:proofErr w:type="spellEnd"/>
        <w:r>
          <w:t xml:space="preserve"> == 0) {</w:t>
        </w:r>
      </w:ins>
    </w:p>
    <w:p w14:paraId="68BF58FD" w14:textId="77777777" w:rsidR="00F85C72" w:rsidRDefault="00F85C72" w:rsidP="00F85C72">
      <w:pPr>
        <w:rPr>
          <w:ins w:id="425" w:author="Blažeka Mario" w:date="2025-08-08T23:48:00Z"/>
        </w:rPr>
      </w:pPr>
      <w:ins w:id="426" w:author="Blažeka Mario" w:date="2025-08-08T23:48:00Z">
        <w:r>
          <w:t xml:space="preserve">        </w:t>
        </w:r>
        <w:proofErr w:type="spellStart"/>
        <w:r>
          <w:t>cout</w:t>
        </w:r>
        <w:proofErr w:type="spellEnd"/>
        <w:r>
          <w:t xml:space="preserve"> &lt;&lt; "Nema podataka za </w:t>
        </w:r>
        <w:proofErr w:type="spellStart"/>
        <w:r>
          <w:t>pretrazivanje</w:t>
        </w:r>
        <w:proofErr w:type="spellEnd"/>
        <w:r>
          <w:t>.\n";</w:t>
        </w:r>
      </w:ins>
    </w:p>
    <w:p w14:paraId="0FC5E1D1" w14:textId="77777777" w:rsidR="00F85C72" w:rsidRDefault="00F85C72" w:rsidP="00F85C72">
      <w:pPr>
        <w:rPr>
          <w:ins w:id="427" w:author="Blažeka Mario" w:date="2025-08-08T23:48:00Z"/>
        </w:rPr>
      </w:pPr>
      <w:ins w:id="428" w:author="Blažeka Mario" w:date="2025-08-08T23:48:00Z">
        <w:r>
          <w:t xml:space="preserve">        </w:t>
        </w:r>
        <w:proofErr w:type="spellStart"/>
        <w:r>
          <w:t>return</w:t>
        </w:r>
        <w:proofErr w:type="spellEnd"/>
        <w:r>
          <w:t>;</w:t>
        </w:r>
      </w:ins>
    </w:p>
    <w:p w14:paraId="3574C4BA" w14:textId="77777777" w:rsidR="00F85C72" w:rsidRDefault="00F85C72" w:rsidP="00F85C72">
      <w:pPr>
        <w:rPr>
          <w:ins w:id="429" w:author="Blažeka Mario" w:date="2025-08-08T23:48:00Z"/>
        </w:rPr>
      </w:pPr>
      <w:ins w:id="430" w:author="Blažeka Mario" w:date="2025-08-08T23:48:00Z">
        <w:r>
          <w:t xml:space="preserve">    }</w:t>
        </w:r>
      </w:ins>
    </w:p>
    <w:p w14:paraId="5BABD714" w14:textId="77777777" w:rsidR="00F85C72" w:rsidRDefault="00F85C72" w:rsidP="00F85C72">
      <w:pPr>
        <w:rPr>
          <w:ins w:id="431" w:author="Blažeka Mario" w:date="2025-08-08T23:48:00Z"/>
        </w:rPr>
      </w:pPr>
    </w:p>
    <w:p w14:paraId="6A670D5A" w14:textId="3FD9AA13" w:rsidR="00F85C72" w:rsidRDefault="00F85C72" w:rsidP="00F85C72">
      <w:ins w:id="432" w:author="Blažeka Mario" w:date="2025-08-08T23:48:00Z">
        <w:r>
          <w:t xml:space="preserve">    </w:t>
        </w:r>
        <w:proofErr w:type="spellStart"/>
        <w:r>
          <w:t>cout</w:t>
        </w:r>
        <w:proofErr w:type="spellEnd"/>
        <w:r>
          <w:t xml:space="preserve"> &lt;&lt; "</w:t>
        </w:r>
      </w:ins>
      <w:r>
        <w:t xml:space="preserve">Upisi godinu </w:t>
      </w:r>
      <w:proofErr w:type="spellStart"/>
      <w:r>
        <w:t>rodjenja</w:t>
      </w:r>
      <w:proofErr w:type="spellEnd"/>
      <w:r>
        <w:t xml:space="preserve"> za pretragu</w:t>
      </w:r>
      <w:del w:id="433" w:author="Blažeka Mario" w:date="2025-08-08T23:48:00Z">
        <w:r w:rsidR="004C6F8A">
          <w:delText xml:space="preserve"> \n</w:delText>
        </w:r>
      </w:del>
      <w:ins w:id="434" w:author="Blažeka Mario" w:date="2025-08-08T23:48:00Z">
        <w:r>
          <w:t xml:space="preserve">: </w:t>
        </w:r>
      </w:ins>
      <w:r>
        <w:t>";</w:t>
      </w:r>
    </w:p>
    <w:p w14:paraId="1C5E72B9" w14:textId="77777777" w:rsidR="004C6F8A" w:rsidRDefault="004C6F8A" w:rsidP="004C6F8A">
      <w:pPr>
        <w:rPr>
          <w:del w:id="435" w:author="Blažeka Mario" w:date="2025-08-08T23:48:00Z"/>
        </w:rPr>
      </w:pPr>
      <w:del w:id="436" w:author="Blažeka Mario" w:date="2025-08-08T23:48:00Z">
        <w:r>
          <w:tab/>
        </w:r>
      </w:del>
    </w:p>
    <w:p w14:paraId="0E7835E7" w14:textId="6E63D22F" w:rsidR="00F85C72" w:rsidRDefault="004C6F8A" w:rsidP="00F85C72">
      <w:del w:id="437" w:author="Blažeka Mario" w:date="2025-08-08T23:48:00Z">
        <w:r>
          <w:tab/>
        </w:r>
      </w:del>
      <w:ins w:id="438" w:author="Blažeka Mario" w:date="2025-08-08T23:48:00Z">
        <w:r w:rsidR="00F85C72">
          <w:t xml:space="preserve">    </w:t>
        </w:r>
      </w:ins>
      <w:proofErr w:type="spellStart"/>
      <w:r w:rsidR="00F85C72">
        <w:t>string</w:t>
      </w:r>
      <w:proofErr w:type="spellEnd"/>
      <w:r w:rsidR="00F85C72">
        <w:t xml:space="preserve"> </w:t>
      </w:r>
      <w:proofErr w:type="spellStart"/>
      <w:r w:rsidR="00F85C72">
        <w:t>trazenaGod</w:t>
      </w:r>
      <w:proofErr w:type="spellEnd"/>
      <w:r w:rsidR="00F85C72">
        <w:t>;</w:t>
      </w:r>
    </w:p>
    <w:p w14:paraId="34B88A3A" w14:textId="76C77DFC" w:rsidR="00F85C72" w:rsidRDefault="004C6F8A" w:rsidP="00F85C72">
      <w:del w:id="439" w:author="Blažeka Mario" w:date="2025-08-08T23:48:00Z">
        <w:r>
          <w:tab/>
        </w:r>
        <w:r>
          <w:tab/>
        </w:r>
      </w:del>
      <w:ins w:id="440" w:author="Blažeka Mario" w:date="2025-08-08T23:48:00Z">
        <w:r w:rsidR="00F85C72">
          <w:t xml:space="preserve">    </w:t>
        </w:r>
      </w:ins>
      <w:r w:rsidR="00F85C72">
        <w:t>cin</w:t>
      </w:r>
      <w:del w:id="441" w:author="Blažeka Mario" w:date="2025-08-08T23:48:00Z">
        <w:r>
          <w:delText>&gt;&gt;</w:delText>
        </w:r>
      </w:del>
      <w:ins w:id="442" w:author="Blažeka Mario" w:date="2025-08-08T23:48:00Z">
        <w:r w:rsidR="00F85C72">
          <w:t xml:space="preserve"> &gt;&gt; </w:t>
        </w:r>
      </w:ins>
      <w:proofErr w:type="spellStart"/>
      <w:r w:rsidR="00F85C72">
        <w:t>trazenaGod</w:t>
      </w:r>
      <w:proofErr w:type="spellEnd"/>
      <w:r w:rsidR="00F85C72">
        <w:t>;</w:t>
      </w:r>
    </w:p>
    <w:p w14:paraId="5E391898" w14:textId="77777777" w:rsidR="004C6F8A" w:rsidRDefault="004C6F8A" w:rsidP="004C6F8A">
      <w:pPr>
        <w:rPr>
          <w:del w:id="443" w:author="Blažeka Mario" w:date="2025-08-08T23:48:00Z"/>
        </w:rPr>
      </w:pPr>
      <w:del w:id="444" w:author="Blažeka Mario" w:date="2025-08-08T23:48:00Z">
        <w:r>
          <w:tab/>
        </w:r>
      </w:del>
    </w:p>
    <w:p w14:paraId="269BAC76" w14:textId="4F71565C" w:rsidR="00F85C72" w:rsidRDefault="004C6F8A" w:rsidP="00F85C72">
      <w:pPr>
        <w:rPr>
          <w:ins w:id="445" w:author="Blažeka Mario" w:date="2025-08-08T23:48:00Z"/>
        </w:rPr>
      </w:pPr>
      <w:del w:id="446" w:author="Blažeka Mario" w:date="2025-08-08T23:48:00Z">
        <w:r>
          <w:tab/>
        </w:r>
      </w:del>
    </w:p>
    <w:p w14:paraId="3D33F918" w14:textId="77777777" w:rsidR="00F85C72" w:rsidRDefault="00F85C72" w:rsidP="00F85C72">
      <w:ins w:id="447" w:author="Blažeka Mario" w:date="2025-08-08T23:48:00Z">
        <w:r>
          <w:t xml:space="preserve">    </w:t>
        </w:r>
      </w:ins>
      <w:proofErr w:type="spellStart"/>
      <w:r>
        <w:t>bool</w:t>
      </w:r>
      <w:proofErr w:type="spellEnd"/>
      <w:r>
        <w:t xml:space="preserve"> </w:t>
      </w:r>
      <w:proofErr w:type="spellStart"/>
      <w:r>
        <w:t>pronadjen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4A0AEAC7" w14:textId="77777777" w:rsidR="004C6F8A" w:rsidRDefault="004C6F8A" w:rsidP="004C6F8A">
      <w:pPr>
        <w:rPr>
          <w:del w:id="448" w:author="Blažeka Mario" w:date="2025-08-08T23:48:00Z"/>
        </w:rPr>
      </w:pPr>
      <w:del w:id="449" w:author="Blažeka Mario" w:date="2025-08-08T23:48:00Z">
        <w:r>
          <w:tab/>
        </w:r>
      </w:del>
    </w:p>
    <w:p w14:paraId="0DE7D97A" w14:textId="1FDDA897" w:rsidR="00F85C72" w:rsidRDefault="004C6F8A" w:rsidP="00F85C72">
      <w:pPr>
        <w:rPr>
          <w:ins w:id="450" w:author="Blažeka Mario" w:date="2025-08-08T23:48:00Z"/>
        </w:rPr>
      </w:pPr>
      <w:del w:id="451" w:author="Blažeka Mario" w:date="2025-08-08T23:48:00Z">
        <w:r>
          <w:tab/>
        </w:r>
      </w:del>
      <w:ins w:id="452" w:author="Blažeka Mario" w:date="2025-08-08T23:48:00Z">
        <w:r w:rsidR="00F85C72">
          <w:t xml:space="preserve">    </w:t>
        </w:r>
        <w:proofErr w:type="spellStart"/>
        <w:r w:rsidR="00F85C72">
          <w:t>float</w:t>
        </w:r>
        <w:proofErr w:type="spellEnd"/>
        <w:r w:rsidR="00F85C72">
          <w:t xml:space="preserve"> </w:t>
        </w:r>
        <w:proofErr w:type="spellStart"/>
        <w:r w:rsidR="00F85C72">
          <w:t>sumaPlaca</w:t>
        </w:r>
        <w:proofErr w:type="spellEnd"/>
        <w:r w:rsidR="00F85C72">
          <w:t xml:space="preserve"> = 0;</w:t>
        </w:r>
      </w:ins>
    </w:p>
    <w:p w14:paraId="128EC2F0" w14:textId="77777777" w:rsidR="00F85C72" w:rsidRDefault="00F85C72" w:rsidP="00F85C72">
      <w:pPr>
        <w:rPr>
          <w:ins w:id="453" w:author="Blažeka Mario" w:date="2025-08-08T23:48:00Z"/>
        </w:rPr>
      </w:pPr>
      <w:ins w:id="454" w:author="Blažeka Mario" w:date="2025-08-08T23:48:00Z">
        <w:r>
          <w:t xml:space="preserve">    </w:t>
        </w:r>
        <w:proofErr w:type="spellStart"/>
        <w:r>
          <w:t>int</w:t>
        </w:r>
        <w:proofErr w:type="spellEnd"/>
        <w:r>
          <w:t xml:space="preserve"> </w:t>
        </w:r>
        <w:proofErr w:type="spellStart"/>
        <w:r>
          <w:t>brojPronadjenih</w:t>
        </w:r>
        <w:proofErr w:type="spellEnd"/>
        <w:r>
          <w:t xml:space="preserve"> = 0;</w:t>
        </w:r>
      </w:ins>
    </w:p>
    <w:p w14:paraId="09D92BB6" w14:textId="77777777" w:rsidR="00F85C72" w:rsidRDefault="00F85C72" w:rsidP="00F85C72">
      <w:pPr>
        <w:rPr>
          <w:ins w:id="455" w:author="Blažeka Mario" w:date="2025-08-08T23:48:00Z"/>
        </w:rPr>
      </w:pPr>
    </w:p>
    <w:p w14:paraId="6B6E9345" w14:textId="4F830342" w:rsidR="00F85C72" w:rsidRDefault="00F85C72" w:rsidP="00F85C72">
      <w:ins w:id="456" w:author="Blažeka Mario" w:date="2025-08-08T23:48:00Z">
        <w:r>
          <w:t xml:space="preserve">    </w:t>
        </w:r>
      </w:ins>
      <w:r>
        <w:t>for</w:t>
      </w:r>
      <w:ins w:id="457" w:author="Blažeka Mario" w:date="2025-08-08T23:48:00Z">
        <w:r>
          <w:t xml:space="preserve"> </w:t>
        </w:r>
      </w:ins>
      <w:r>
        <w:t>(</w:t>
      </w:r>
      <w:proofErr w:type="spellStart"/>
      <w:r>
        <w:t>int</w:t>
      </w:r>
      <w:proofErr w:type="spellEnd"/>
      <w:r>
        <w:t xml:space="preserve"> i</w:t>
      </w:r>
      <w:del w:id="458" w:author="Blažeka Mario" w:date="2025-08-08T23:48:00Z">
        <w:r w:rsidR="004C6F8A">
          <w:delText>=</w:delText>
        </w:r>
      </w:del>
      <w:ins w:id="459" w:author="Blažeka Mario" w:date="2025-08-08T23:48:00Z">
        <w:r>
          <w:t xml:space="preserve"> = </w:t>
        </w:r>
      </w:ins>
      <w:r>
        <w:t>0;</w:t>
      </w:r>
      <w:ins w:id="460" w:author="Blažeka Mario" w:date="2025-08-08T23:48:00Z">
        <w:r>
          <w:t xml:space="preserve"> </w:t>
        </w:r>
      </w:ins>
      <w:r>
        <w:t>i</w:t>
      </w:r>
      <w:del w:id="461" w:author="Blažeka Mario" w:date="2025-08-08T23:48:00Z">
        <w:r w:rsidR="004C6F8A">
          <w:delText>&lt;</w:delText>
        </w:r>
      </w:del>
      <w:ins w:id="462" w:author="Blažeka Mario" w:date="2025-08-08T23:48:00Z">
        <w:r>
          <w:t xml:space="preserve"> &lt; </w:t>
        </w:r>
      </w:ins>
      <w:proofErr w:type="spellStart"/>
      <w:r>
        <w:t>brojUnosa</w:t>
      </w:r>
      <w:proofErr w:type="spellEnd"/>
      <w:r>
        <w:t>;</w:t>
      </w:r>
      <w:ins w:id="463" w:author="Blažeka Mario" w:date="2025-08-08T23:48:00Z">
        <w:r>
          <w:t xml:space="preserve"> </w:t>
        </w:r>
      </w:ins>
      <w:r>
        <w:t>i</w:t>
      </w:r>
      <w:del w:id="464" w:author="Blažeka Mario" w:date="2025-08-08T23:48:00Z">
        <w:r w:rsidR="004C6F8A">
          <w:delText>++){</w:delText>
        </w:r>
      </w:del>
      <w:ins w:id="465" w:author="Blažeka Mario" w:date="2025-08-08T23:48:00Z">
        <w:r>
          <w:t>++) {</w:t>
        </w:r>
      </w:ins>
    </w:p>
    <w:p w14:paraId="3903CB68" w14:textId="77777777" w:rsidR="004C6F8A" w:rsidRDefault="004C6F8A" w:rsidP="004C6F8A">
      <w:pPr>
        <w:rPr>
          <w:del w:id="466" w:author="Blažeka Mario" w:date="2025-08-08T23:48:00Z"/>
        </w:rPr>
      </w:pPr>
      <w:del w:id="467" w:author="Blažeka Mario" w:date="2025-08-08T23:48:00Z">
        <w:r>
          <w:tab/>
        </w:r>
        <w:r>
          <w:tab/>
        </w:r>
      </w:del>
      <w:ins w:id="468" w:author="Blažeka Mario" w:date="2025-08-08T23:48:00Z">
        <w:r w:rsidR="00F85C72">
          <w:t xml:space="preserve">        </w:t>
        </w:r>
      </w:ins>
      <w:proofErr w:type="spellStart"/>
      <w:r w:rsidR="00F85C72">
        <w:t>if</w:t>
      </w:r>
      <w:proofErr w:type="spellEnd"/>
      <w:ins w:id="469" w:author="Blažeka Mario" w:date="2025-08-08T23:48:00Z">
        <w:r w:rsidR="00F85C72">
          <w:t xml:space="preserve"> </w:t>
        </w:r>
      </w:ins>
      <w:r w:rsidR="00F85C72">
        <w:t>(evidencija[i].</w:t>
      </w:r>
      <w:proofErr w:type="spellStart"/>
      <w:r w:rsidR="00F85C72">
        <w:t>datumRod.</w:t>
      </w:r>
      <w:del w:id="470" w:author="Blažeka Mario" w:date="2025-08-08T23:48:00Z">
        <w:r>
          <w:delText>length() &gt;=10){</w:delText>
        </w:r>
      </w:del>
    </w:p>
    <w:p w14:paraId="619F1E22" w14:textId="77777777" w:rsidR="004C6F8A" w:rsidRDefault="004C6F8A" w:rsidP="004C6F8A">
      <w:pPr>
        <w:rPr>
          <w:del w:id="471" w:author="Blažeka Mario" w:date="2025-08-08T23:48:00Z"/>
        </w:rPr>
      </w:pPr>
      <w:del w:id="472" w:author="Blažeka Mario" w:date="2025-08-08T23:48:00Z">
        <w:r>
          <w:tab/>
        </w:r>
        <w:r>
          <w:tab/>
        </w:r>
      </w:del>
    </w:p>
    <w:p w14:paraId="20598AC5" w14:textId="77777777" w:rsidR="004C6F8A" w:rsidRDefault="004C6F8A" w:rsidP="004C6F8A">
      <w:pPr>
        <w:rPr>
          <w:del w:id="473" w:author="Blažeka Mario" w:date="2025-08-08T23:48:00Z"/>
        </w:rPr>
      </w:pPr>
      <w:del w:id="474" w:author="Blažeka Mario" w:date="2025-08-08T23:48:00Z">
        <w:r>
          <w:tab/>
          <w:delText>string godRod = evidencija[i].datumRod.</w:delText>
        </w:r>
      </w:del>
      <w:r w:rsidR="00F85C72">
        <w:t>substr</w:t>
      </w:r>
      <w:proofErr w:type="spellEnd"/>
      <w:r w:rsidR="00F85C72">
        <w:t>(6, 4</w:t>
      </w:r>
      <w:del w:id="475" w:author="Blažeka Mario" w:date="2025-08-08T23:48:00Z">
        <w:r>
          <w:delText>);</w:delText>
        </w:r>
      </w:del>
    </w:p>
    <w:p w14:paraId="262D7019" w14:textId="77777777" w:rsidR="004C6F8A" w:rsidRDefault="004C6F8A" w:rsidP="004C6F8A">
      <w:pPr>
        <w:rPr>
          <w:del w:id="476" w:author="Blažeka Mario" w:date="2025-08-08T23:48:00Z"/>
        </w:rPr>
      </w:pPr>
      <w:del w:id="477" w:author="Blažeka Mario" w:date="2025-08-08T23:48:00Z">
        <w:r>
          <w:tab/>
          <w:delText>for(int i=0;i&lt;brojUnosa;i++){</w:delText>
        </w:r>
      </w:del>
    </w:p>
    <w:p w14:paraId="38324254" w14:textId="77777777" w:rsidR="004C6F8A" w:rsidRDefault="004C6F8A" w:rsidP="004C6F8A">
      <w:pPr>
        <w:rPr>
          <w:del w:id="478" w:author="Blažeka Mario" w:date="2025-08-08T23:48:00Z"/>
        </w:rPr>
      </w:pPr>
      <w:del w:id="479" w:author="Blažeka Mario" w:date="2025-08-08T23:48:00Z">
        <w:r>
          <w:tab/>
        </w:r>
        <w:r>
          <w:tab/>
          <w:delText>cout&lt;&lt;"Samo godine rodjenja "&lt;&lt;godRod&lt;&lt;endl;</w:delText>
        </w:r>
      </w:del>
    </w:p>
    <w:p w14:paraId="7B2762C9" w14:textId="77777777" w:rsidR="004C6F8A" w:rsidRDefault="004C6F8A" w:rsidP="004C6F8A">
      <w:pPr>
        <w:rPr>
          <w:del w:id="480" w:author="Blažeka Mario" w:date="2025-08-08T23:48:00Z"/>
        </w:rPr>
      </w:pPr>
      <w:del w:id="481" w:author="Blažeka Mario" w:date="2025-08-08T23:48:00Z">
        <w:r>
          <w:tab/>
          <w:delText>}</w:delText>
        </w:r>
      </w:del>
    </w:p>
    <w:p w14:paraId="3105A3CB" w14:textId="77777777" w:rsidR="004C6F8A" w:rsidRDefault="004C6F8A" w:rsidP="004C6F8A">
      <w:pPr>
        <w:rPr>
          <w:del w:id="482" w:author="Blažeka Mario" w:date="2025-08-08T23:48:00Z"/>
        </w:rPr>
      </w:pPr>
      <w:del w:id="483" w:author="Blažeka Mario" w:date="2025-08-08T23:48:00Z">
        <w:r>
          <w:tab/>
        </w:r>
      </w:del>
    </w:p>
    <w:p w14:paraId="40697671" w14:textId="77777777" w:rsidR="004C6F8A" w:rsidRDefault="004C6F8A" w:rsidP="004C6F8A">
      <w:pPr>
        <w:rPr>
          <w:del w:id="484" w:author="Blažeka Mario" w:date="2025-08-08T23:48:00Z"/>
        </w:rPr>
      </w:pPr>
    </w:p>
    <w:p w14:paraId="28F1A2C5" w14:textId="77777777" w:rsidR="004C6F8A" w:rsidRDefault="004C6F8A" w:rsidP="004C6F8A">
      <w:pPr>
        <w:rPr>
          <w:del w:id="485" w:author="Blažeka Mario" w:date="2025-08-08T23:48:00Z"/>
        </w:rPr>
      </w:pPr>
      <w:del w:id="486" w:author="Blažeka Mario" w:date="2025-08-08T23:48:00Z">
        <w:r>
          <w:tab/>
        </w:r>
      </w:del>
    </w:p>
    <w:p w14:paraId="58FE319D" w14:textId="77777777" w:rsidR="004C6F8A" w:rsidRDefault="004C6F8A" w:rsidP="004C6F8A">
      <w:pPr>
        <w:rPr>
          <w:del w:id="487" w:author="Blažeka Mario" w:date="2025-08-08T23:48:00Z"/>
        </w:rPr>
      </w:pPr>
      <w:del w:id="488" w:author="Blažeka Mario" w:date="2025-08-08T23:48:00Z">
        <w:r>
          <w:tab/>
          <w:delText>for(int i=0;i&lt;brojUnosa;i++){</w:delText>
        </w:r>
      </w:del>
    </w:p>
    <w:p w14:paraId="0C14BA14" w14:textId="75CE62E6" w:rsidR="00F85C72" w:rsidRDefault="004C6F8A" w:rsidP="00F85C72">
      <w:del w:id="489" w:author="Blažeka Mario" w:date="2025-08-08T23:48:00Z">
        <w:r>
          <w:tab/>
        </w:r>
        <w:r>
          <w:tab/>
          <w:delText>if(</w:delText>
        </w:r>
      </w:del>
      <w:ins w:id="490" w:author="Blažeka Mario" w:date="2025-08-08T23:48:00Z">
        <w:r w:rsidR="00F85C72">
          <w:t xml:space="preserve">) == </w:t>
        </w:r>
      </w:ins>
      <w:proofErr w:type="spellStart"/>
      <w:r w:rsidR="00F85C72">
        <w:t>trazenaGod</w:t>
      </w:r>
      <w:proofErr w:type="spellEnd"/>
      <w:del w:id="491" w:author="Blažeka Mario" w:date="2025-08-08T23:48:00Z">
        <w:r>
          <w:delText>==evidencija[i].datumRod){</w:delText>
        </w:r>
      </w:del>
      <w:ins w:id="492" w:author="Blažeka Mario" w:date="2025-08-08T23:48:00Z">
        <w:r w:rsidR="00F85C72">
          <w:t>) {</w:t>
        </w:r>
      </w:ins>
    </w:p>
    <w:p w14:paraId="1233360F" w14:textId="00A2863C" w:rsidR="00F85C72" w:rsidRDefault="004C6F8A" w:rsidP="00F85C72">
      <w:del w:id="493" w:author="Blažeka Mario" w:date="2025-08-08T23:48:00Z">
        <w:r>
          <w:tab/>
        </w:r>
        <w:r>
          <w:tab/>
        </w:r>
        <w:r>
          <w:tab/>
        </w:r>
      </w:del>
      <w:ins w:id="494" w:author="Blažeka Mario" w:date="2025-08-08T23:48:00Z">
        <w:r w:rsidR="00F85C72">
          <w:t xml:space="preserve">            </w:t>
        </w:r>
      </w:ins>
      <w:proofErr w:type="spellStart"/>
      <w:r w:rsidR="00F85C72">
        <w:t>pronadjen</w:t>
      </w:r>
      <w:proofErr w:type="spellEnd"/>
      <w:del w:id="495" w:author="Blažeka Mario" w:date="2025-08-08T23:48:00Z">
        <w:r>
          <w:delText>=</w:delText>
        </w:r>
      </w:del>
      <w:ins w:id="496" w:author="Blažeka Mario" w:date="2025-08-08T23:48:00Z">
        <w:r w:rsidR="00F85C72">
          <w:t xml:space="preserve"> = </w:t>
        </w:r>
      </w:ins>
      <w:proofErr w:type="spellStart"/>
      <w:r w:rsidR="00F85C72">
        <w:t>true</w:t>
      </w:r>
      <w:proofErr w:type="spellEnd"/>
      <w:r w:rsidR="00F85C72">
        <w:t>;</w:t>
      </w:r>
    </w:p>
    <w:p w14:paraId="76044C03" w14:textId="77777777" w:rsidR="004C6F8A" w:rsidRDefault="004C6F8A" w:rsidP="004C6F8A">
      <w:pPr>
        <w:rPr>
          <w:del w:id="497" w:author="Blažeka Mario" w:date="2025-08-08T23:48:00Z"/>
        </w:rPr>
      </w:pPr>
      <w:del w:id="498" w:author="Blažeka Mario" w:date="2025-08-08T23:48:00Z">
        <w:r>
          <w:tab/>
        </w:r>
        <w:r>
          <w:tab/>
        </w:r>
        <w:r>
          <w:tab/>
          <w:delText>cout&lt;&lt;"Pronadjen je radnik sa godinom rodjenja "&lt;&lt;trazenaGod&lt;&lt;endl;</w:delText>
        </w:r>
      </w:del>
    </w:p>
    <w:p w14:paraId="1DE51358" w14:textId="77777777" w:rsidR="004C6F8A" w:rsidRDefault="004C6F8A" w:rsidP="004C6F8A">
      <w:pPr>
        <w:rPr>
          <w:del w:id="499" w:author="Blažeka Mario" w:date="2025-08-08T23:48:00Z"/>
        </w:rPr>
      </w:pPr>
      <w:del w:id="500" w:author="Blažeka Mario" w:date="2025-08-08T23:48:00Z">
        <w:r>
          <w:tab/>
          <w:delText>}else{</w:delText>
        </w:r>
      </w:del>
    </w:p>
    <w:p w14:paraId="7823C68C" w14:textId="77777777" w:rsidR="004C6F8A" w:rsidRDefault="004C6F8A" w:rsidP="004C6F8A">
      <w:pPr>
        <w:rPr>
          <w:del w:id="501" w:author="Blažeka Mario" w:date="2025-08-08T23:48:00Z"/>
        </w:rPr>
      </w:pPr>
      <w:del w:id="502" w:author="Blažeka Mario" w:date="2025-08-08T23:48:00Z">
        <w:r>
          <w:tab/>
        </w:r>
        <w:r>
          <w:tab/>
          <w:delText>cout&lt;&lt;"Nema radnika rodjenog "&lt;&lt;trazenaGod&lt;&lt;endl;</w:delText>
        </w:r>
      </w:del>
    </w:p>
    <w:p w14:paraId="0F84CFD0" w14:textId="77777777" w:rsidR="004C6F8A" w:rsidRDefault="004C6F8A" w:rsidP="004C6F8A">
      <w:pPr>
        <w:rPr>
          <w:del w:id="503" w:author="Blažeka Mario" w:date="2025-08-08T23:48:00Z"/>
        </w:rPr>
      </w:pPr>
      <w:del w:id="504" w:author="Blažeka Mario" w:date="2025-08-08T23:48:00Z">
        <w:r>
          <w:tab/>
        </w:r>
        <w:r>
          <w:tab/>
        </w:r>
      </w:del>
    </w:p>
    <w:p w14:paraId="75252837" w14:textId="77777777" w:rsidR="004C6F8A" w:rsidRDefault="004C6F8A" w:rsidP="004C6F8A">
      <w:pPr>
        <w:rPr>
          <w:del w:id="505" w:author="Blažeka Mario" w:date="2025-08-08T23:48:00Z"/>
        </w:rPr>
      </w:pPr>
      <w:del w:id="506" w:author="Blažeka Mario" w:date="2025-08-08T23:48:00Z">
        <w:r>
          <w:tab/>
          <w:delText>}</w:delText>
        </w:r>
      </w:del>
    </w:p>
    <w:p w14:paraId="2D84B507" w14:textId="77777777" w:rsidR="004C6F8A" w:rsidRDefault="004C6F8A" w:rsidP="004C6F8A">
      <w:pPr>
        <w:rPr>
          <w:del w:id="507" w:author="Blažeka Mario" w:date="2025-08-08T23:48:00Z"/>
        </w:rPr>
      </w:pPr>
      <w:del w:id="508" w:author="Blažeka Mario" w:date="2025-08-08T23:48:00Z">
        <w:r>
          <w:delText>float prosPlac;</w:delText>
        </w:r>
      </w:del>
    </w:p>
    <w:p w14:paraId="57218883" w14:textId="77777777" w:rsidR="004C6F8A" w:rsidRDefault="004C6F8A" w:rsidP="004C6F8A">
      <w:pPr>
        <w:rPr>
          <w:del w:id="509" w:author="Blažeka Mario" w:date="2025-08-08T23:48:00Z"/>
        </w:rPr>
      </w:pPr>
      <w:del w:id="510" w:author="Blažeka Mario" w:date="2025-08-08T23:48:00Z">
        <w:r>
          <w:delText>float prosjecnaStar;</w:delText>
        </w:r>
      </w:del>
    </w:p>
    <w:p w14:paraId="3C7EE18E" w14:textId="77777777" w:rsidR="004C6F8A" w:rsidRDefault="004C6F8A" w:rsidP="004C6F8A">
      <w:pPr>
        <w:rPr>
          <w:del w:id="511" w:author="Blažeka Mario" w:date="2025-08-08T23:48:00Z"/>
        </w:rPr>
      </w:pPr>
      <w:del w:id="512" w:author="Blažeka Mario" w:date="2025-08-08T23:48:00Z">
        <w:r>
          <w:delText>int suma;</w:delText>
        </w:r>
      </w:del>
    </w:p>
    <w:p w14:paraId="6A9FE7DD" w14:textId="77777777" w:rsidR="004C6F8A" w:rsidRDefault="004C6F8A" w:rsidP="004C6F8A">
      <w:pPr>
        <w:rPr>
          <w:del w:id="513" w:author="Blažeka Mario" w:date="2025-08-08T23:48:00Z"/>
        </w:rPr>
      </w:pPr>
    </w:p>
    <w:p w14:paraId="138EFCFA" w14:textId="77777777" w:rsidR="004C6F8A" w:rsidRDefault="004C6F8A" w:rsidP="004C6F8A">
      <w:pPr>
        <w:rPr>
          <w:del w:id="514" w:author="Blažeka Mario" w:date="2025-08-08T23:48:00Z"/>
        </w:rPr>
      </w:pPr>
      <w:del w:id="515" w:author="Blažeka Mario" w:date="2025-08-08T23:48:00Z">
        <w:r>
          <w:delText>cout&lt;&lt;"Upisani radnici su prosjecno stari "&lt;&lt; prosjecnaStar/brojUnosa&lt;&lt;endl;</w:delText>
        </w:r>
      </w:del>
    </w:p>
    <w:p w14:paraId="6F8BC7AD" w14:textId="77777777" w:rsidR="004C6F8A" w:rsidRDefault="004C6F8A" w:rsidP="004C6F8A">
      <w:pPr>
        <w:rPr>
          <w:del w:id="516" w:author="Blažeka Mario" w:date="2025-08-08T23:48:00Z"/>
        </w:rPr>
      </w:pPr>
      <w:del w:id="517" w:author="Blažeka Mario" w:date="2025-08-08T23:48:00Z">
        <w:r>
          <w:delText>cout&lt;&lt;"Prosjek place upisanih radnika je "&lt;&lt;prosPlac/brojUnosa&lt;&lt;endl;</w:delText>
        </w:r>
      </w:del>
    </w:p>
    <w:p w14:paraId="60783547" w14:textId="77777777" w:rsidR="004C6F8A" w:rsidRDefault="004C6F8A" w:rsidP="004C6F8A">
      <w:pPr>
        <w:rPr>
          <w:del w:id="518" w:author="Blažeka Mario" w:date="2025-08-08T23:48:00Z"/>
        </w:rPr>
      </w:pPr>
      <w:del w:id="519" w:author="Blažeka Mario" w:date="2025-08-08T23:48:00Z">
        <w:r>
          <w:delText>}</w:delText>
        </w:r>
      </w:del>
    </w:p>
    <w:p w14:paraId="7EA0C153" w14:textId="77777777" w:rsidR="004C6F8A" w:rsidRDefault="004C6F8A" w:rsidP="004C6F8A">
      <w:pPr>
        <w:rPr>
          <w:del w:id="520" w:author="Blažeka Mario" w:date="2025-08-08T23:48:00Z"/>
        </w:rPr>
      </w:pPr>
      <w:del w:id="521" w:author="Blažeka Mario" w:date="2025-08-08T23:48:00Z">
        <w:r>
          <w:delText>}</w:delText>
        </w:r>
      </w:del>
    </w:p>
    <w:p w14:paraId="51AD980B" w14:textId="77777777" w:rsidR="00F85C72" w:rsidRDefault="00F85C72" w:rsidP="00F85C72">
      <w:pPr>
        <w:rPr>
          <w:ins w:id="522" w:author="Blažeka Mario" w:date="2025-08-08T23:48:00Z"/>
        </w:rPr>
      </w:pPr>
      <w:ins w:id="523" w:author="Blažeka Mario" w:date="2025-08-08T23:48:00Z">
        <w:r>
          <w:t xml:space="preserve">            </w:t>
        </w:r>
        <w:proofErr w:type="spellStart"/>
        <w:r>
          <w:t>brojPronadjenih</w:t>
        </w:r>
        <w:proofErr w:type="spellEnd"/>
        <w:r>
          <w:t>++;</w:t>
        </w:r>
      </w:ins>
    </w:p>
    <w:p w14:paraId="0BAEB97D" w14:textId="77777777" w:rsidR="00F85C72" w:rsidRDefault="00F85C72" w:rsidP="00F85C72">
      <w:pPr>
        <w:rPr>
          <w:ins w:id="524" w:author="Blažeka Mario" w:date="2025-08-08T23:48:00Z"/>
        </w:rPr>
      </w:pPr>
      <w:ins w:id="525" w:author="Blažeka Mario" w:date="2025-08-08T23:48:00Z">
        <w:r>
          <w:t xml:space="preserve">            </w:t>
        </w:r>
        <w:proofErr w:type="spellStart"/>
        <w:r>
          <w:t>sumaPlaca</w:t>
        </w:r>
        <w:proofErr w:type="spellEnd"/>
        <w:r>
          <w:t xml:space="preserve"> += evidencija[i].placa;</w:t>
        </w:r>
      </w:ins>
    </w:p>
    <w:p w14:paraId="490E9B92" w14:textId="77777777" w:rsidR="00F85C72" w:rsidRDefault="00F85C72" w:rsidP="00F85C72">
      <w:pPr>
        <w:rPr>
          <w:ins w:id="526" w:author="Blažeka Mario" w:date="2025-08-08T23:48:00Z"/>
        </w:rPr>
      </w:pPr>
    </w:p>
    <w:p w14:paraId="5072FB7E" w14:textId="77777777" w:rsidR="00F85C72" w:rsidRDefault="00F85C72" w:rsidP="00F85C72">
      <w:pPr>
        <w:rPr>
          <w:ins w:id="527" w:author="Blažeka Mario" w:date="2025-08-08T23:48:00Z"/>
        </w:rPr>
      </w:pPr>
      <w:ins w:id="528" w:author="Blažeka Mario" w:date="2025-08-08T23:48:00Z">
        <w:r>
          <w:t xml:space="preserve">            </w:t>
        </w:r>
        <w:proofErr w:type="spellStart"/>
        <w:r>
          <w:t>cout</w:t>
        </w:r>
        <w:proofErr w:type="spellEnd"/>
        <w:r>
          <w:t xml:space="preserve"> &lt;&lt; evidencija[i].</w:t>
        </w:r>
        <w:proofErr w:type="spellStart"/>
        <w:r>
          <w:t>brojRk</w:t>
        </w:r>
        <w:proofErr w:type="spellEnd"/>
        <w:r>
          <w:t xml:space="preserve"> &lt;&lt; " | "</w:t>
        </w:r>
      </w:ins>
    </w:p>
    <w:p w14:paraId="782599DD" w14:textId="77777777" w:rsidR="00F85C72" w:rsidRDefault="00F85C72" w:rsidP="00F85C72">
      <w:pPr>
        <w:rPr>
          <w:moveFrom w:id="529" w:author="Blažeka Mario" w:date="2025-08-08T23:48:00Z"/>
        </w:rPr>
      </w:pPr>
      <w:ins w:id="530" w:author="Blažeka Mario" w:date="2025-08-08T23:48:00Z">
        <w:r>
          <w:t xml:space="preserve">                 &lt;&lt; </w:t>
        </w:r>
      </w:ins>
      <w:moveFromRangeStart w:id="531" w:author="Blažeka Mario" w:date="2025-08-08T23:48:00Z" w:name="move205589356"/>
      <w:moveFrom w:id="532" w:author="Blažeka Mario" w:date="2025-08-08T23:48:00Z">
        <w:r>
          <w:t>}</w:t>
        </w:r>
      </w:moveFrom>
    </w:p>
    <w:p w14:paraId="558CB848" w14:textId="77777777" w:rsidR="00F85C72" w:rsidRDefault="00F85C72" w:rsidP="00F85C72">
      <w:pPr>
        <w:rPr>
          <w:moveFrom w:id="533" w:author="Blažeka Mario" w:date="2025-08-08T23:48:00Z"/>
        </w:rPr>
      </w:pPr>
      <w:moveFrom w:id="534" w:author="Blažeka Mario" w:date="2025-08-08T23:48:00Z">
        <w:r>
          <w:t>}</w:t>
        </w:r>
      </w:moveFrom>
    </w:p>
    <w:p w14:paraId="12868BE2" w14:textId="77777777" w:rsidR="00F85C72" w:rsidRDefault="00F85C72" w:rsidP="00F85C72">
      <w:pPr>
        <w:rPr>
          <w:moveFrom w:id="535" w:author="Blažeka Mario" w:date="2025-08-08T23:48:00Z"/>
        </w:rPr>
      </w:pPr>
    </w:p>
    <w:p w14:paraId="7B87DBE8" w14:textId="77777777" w:rsidR="004C6F8A" w:rsidRDefault="00F85C72" w:rsidP="004C6F8A">
      <w:pPr>
        <w:rPr>
          <w:del w:id="536" w:author="Blažeka Mario" w:date="2025-08-08T23:48:00Z"/>
        </w:rPr>
      </w:pPr>
      <w:moveFrom w:id="537" w:author="Blažeka Mario" w:date="2025-08-08T23:48:00Z">
        <w:r>
          <w:t>void spremanje</w:t>
        </w:r>
      </w:moveFrom>
      <w:moveFromRangeEnd w:id="531"/>
      <w:del w:id="538" w:author="Blažeka Mario" w:date="2025-08-08T23:48:00Z">
        <w:r w:rsidR="004C6F8A">
          <w:delText>(){</w:delText>
        </w:r>
      </w:del>
    </w:p>
    <w:p w14:paraId="260C4A92" w14:textId="77777777" w:rsidR="004C6F8A" w:rsidRDefault="004C6F8A" w:rsidP="004C6F8A">
      <w:pPr>
        <w:rPr>
          <w:del w:id="539" w:author="Blažeka Mario" w:date="2025-08-08T23:48:00Z"/>
        </w:rPr>
      </w:pPr>
      <w:del w:id="540" w:author="Blažeka Mario" w:date="2025-08-08T23:48:00Z">
        <w:r>
          <w:tab/>
          <w:delText>if(brojUnosa &lt;1){</w:delText>
        </w:r>
      </w:del>
    </w:p>
    <w:p w14:paraId="40957D1C" w14:textId="77777777" w:rsidR="004C6F8A" w:rsidRDefault="004C6F8A" w:rsidP="004C6F8A">
      <w:pPr>
        <w:rPr>
          <w:del w:id="541" w:author="Blažeka Mario" w:date="2025-08-08T23:48:00Z"/>
        </w:rPr>
      </w:pPr>
      <w:del w:id="542" w:author="Blažeka Mario" w:date="2025-08-08T23:48:00Z">
        <w:r>
          <w:tab/>
        </w:r>
        <w:r>
          <w:tab/>
          <w:delText>cout&lt;&lt;"nema podataka za spremanje \n";</w:delText>
        </w:r>
      </w:del>
    </w:p>
    <w:p w14:paraId="41ED6C3F" w14:textId="77777777" w:rsidR="004C6F8A" w:rsidRDefault="004C6F8A" w:rsidP="004C6F8A">
      <w:pPr>
        <w:rPr>
          <w:del w:id="543" w:author="Blažeka Mario" w:date="2025-08-08T23:48:00Z"/>
        </w:rPr>
      </w:pPr>
      <w:del w:id="544" w:author="Blažeka Mario" w:date="2025-08-08T23:48:00Z">
        <w:r>
          <w:tab/>
        </w:r>
        <w:r>
          <w:tab/>
          <w:delText>return;</w:delText>
        </w:r>
      </w:del>
    </w:p>
    <w:p w14:paraId="4C5E74E4" w14:textId="77777777" w:rsidR="004C6F8A" w:rsidRDefault="004C6F8A" w:rsidP="004C6F8A">
      <w:pPr>
        <w:rPr>
          <w:del w:id="545" w:author="Blažeka Mario" w:date="2025-08-08T23:48:00Z"/>
        </w:rPr>
      </w:pPr>
      <w:del w:id="546" w:author="Blažeka Mario" w:date="2025-08-08T23:48:00Z">
        <w:r>
          <w:tab/>
          <w:delText>}else{</w:delText>
        </w:r>
      </w:del>
    </w:p>
    <w:p w14:paraId="5EB73E05" w14:textId="77777777" w:rsidR="004C6F8A" w:rsidRDefault="004C6F8A" w:rsidP="004C6F8A">
      <w:pPr>
        <w:rPr>
          <w:del w:id="547" w:author="Blažeka Mario" w:date="2025-08-08T23:48:00Z"/>
        </w:rPr>
      </w:pPr>
      <w:del w:id="548" w:author="Blažeka Mario" w:date="2025-08-08T23:48:00Z">
        <w:r>
          <w:tab/>
        </w:r>
        <w:r>
          <w:tab/>
          <w:delText>cout&lt;&lt;"Sveukupno je upisano: "&lt;&lt; brojUnosa&lt;&lt; " koji su spremni za spremanje u datoteku podaci.txt \n";</w:delText>
        </w:r>
      </w:del>
    </w:p>
    <w:p w14:paraId="36D334F0" w14:textId="77777777" w:rsidR="004C6F8A" w:rsidRDefault="004C6F8A" w:rsidP="004C6F8A">
      <w:pPr>
        <w:rPr>
          <w:del w:id="549" w:author="Blažeka Mario" w:date="2025-08-08T23:48:00Z"/>
        </w:rPr>
      </w:pPr>
      <w:del w:id="550" w:author="Blažeka Mario" w:date="2025-08-08T23:48:00Z">
        <w:r>
          <w:tab/>
          <w:delText>}</w:delText>
        </w:r>
      </w:del>
    </w:p>
    <w:p w14:paraId="5FA29CF9" w14:textId="77777777" w:rsidR="004C6F8A" w:rsidRDefault="004C6F8A" w:rsidP="004C6F8A">
      <w:pPr>
        <w:rPr>
          <w:del w:id="551" w:author="Blažeka Mario" w:date="2025-08-08T23:48:00Z"/>
        </w:rPr>
      </w:pPr>
      <w:del w:id="552" w:author="Blažeka Mario" w:date="2025-08-08T23:48:00Z">
        <w:r>
          <w:tab/>
          <w:delText>ofstream datoteka ("podaci.txt");</w:delText>
        </w:r>
      </w:del>
    </w:p>
    <w:p w14:paraId="7C6CE8BA" w14:textId="77777777" w:rsidR="004C6F8A" w:rsidRDefault="004C6F8A" w:rsidP="004C6F8A">
      <w:pPr>
        <w:rPr>
          <w:del w:id="553" w:author="Blažeka Mario" w:date="2025-08-08T23:48:00Z"/>
        </w:rPr>
      </w:pPr>
      <w:del w:id="554" w:author="Blažeka Mario" w:date="2025-08-08T23:48:00Z">
        <w:r>
          <w:tab/>
        </w:r>
        <w:r>
          <w:tab/>
          <w:delText>if(!datoteka){</w:delText>
        </w:r>
      </w:del>
    </w:p>
    <w:p w14:paraId="79291377" w14:textId="77777777" w:rsidR="004C6F8A" w:rsidRDefault="004C6F8A" w:rsidP="004C6F8A">
      <w:pPr>
        <w:rPr>
          <w:del w:id="555" w:author="Blažeka Mario" w:date="2025-08-08T23:48:00Z"/>
        </w:rPr>
      </w:pPr>
      <w:del w:id="556" w:author="Blažeka Mario" w:date="2025-08-08T23:48:00Z">
        <w:r>
          <w:tab/>
        </w:r>
        <w:r>
          <w:tab/>
        </w:r>
        <w:r>
          <w:tab/>
          <w:delText>cout&lt;&lt;"Greska u otvaranju datoteke!!!\n";</w:delText>
        </w:r>
      </w:del>
    </w:p>
    <w:p w14:paraId="37DCABA6" w14:textId="77777777" w:rsidR="004C6F8A" w:rsidRDefault="004C6F8A" w:rsidP="004C6F8A">
      <w:pPr>
        <w:rPr>
          <w:del w:id="557" w:author="Blažeka Mario" w:date="2025-08-08T23:48:00Z"/>
        </w:rPr>
      </w:pPr>
      <w:del w:id="558" w:author="Blažeka Mario" w:date="2025-08-08T23:48:00Z">
        <w:r>
          <w:tab/>
        </w:r>
        <w:r>
          <w:tab/>
          <w:delText>}</w:delText>
        </w:r>
      </w:del>
    </w:p>
    <w:p w14:paraId="27B1DD0B" w14:textId="77777777" w:rsidR="004C6F8A" w:rsidRDefault="004C6F8A" w:rsidP="004C6F8A">
      <w:pPr>
        <w:rPr>
          <w:del w:id="559" w:author="Blažeka Mario" w:date="2025-08-08T23:48:00Z"/>
        </w:rPr>
      </w:pPr>
      <w:del w:id="560" w:author="Blažeka Mario" w:date="2025-08-08T23:48:00Z">
        <w:r>
          <w:tab/>
        </w:r>
        <w:r>
          <w:tab/>
          <w:delText>datoteka&lt;&lt; " ime i prezime \t radna knjizica \t godina rodjenja\n";</w:delText>
        </w:r>
      </w:del>
    </w:p>
    <w:p w14:paraId="6D79AB63" w14:textId="77777777" w:rsidR="004C6F8A" w:rsidRDefault="004C6F8A" w:rsidP="004C6F8A">
      <w:pPr>
        <w:rPr>
          <w:del w:id="561" w:author="Blažeka Mario" w:date="2025-08-08T23:48:00Z"/>
        </w:rPr>
      </w:pPr>
      <w:del w:id="562" w:author="Blažeka Mario" w:date="2025-08-08T23:48:00Z">
        <w:r>
          <w:tab/>
          <w:delText>for(int i=0; i&lt;brojUnosa;i++){</w:delText>
        </w:r>
      </w:del>
    </w:p>
    <w:p w14:paraId="6626E73D" w14:textId="6FB0DE3D" w:rsidR="00F85C72" w:rsidRDefault="004C6F8A" w:rsidP="00F85C72">
      <w:pPr>
        <w:rPr>
          <w:ins w:id="563" w:author="Blažeka Mario" w:date="2025-08-08T23:48:00Z"/>
        </w:rPr>
      </w:pPr>
      <w:del w:id="564" w:author="Blažeka Mario" w:date="2025-08-08T23:48:00Z">
        <w:r>
          <w:tab/>
          <w:delText>datoteka&lt;&lt;</w:delText>
        </w:r>
      </w:del>
      <w:r w:rsidR="00F85C72">
        <w:t>evidencija[i].</w:t>
      </w:r>
      <w:proofErr w:type="spellStart"/>
      <w:r w:rsidR="00F85C72">
        <w:t>imePrez</w:t>
      </w:r>
      <w:proofErr w:type="spellEnd"/>
      <w:ins w:id="565" w:author="Blažeka Mario" w:date="2025-08-08T23:48:00Z">
        <w:r w:rsidR="00F85C72">
          <w:t xml:space="preserve"> &lt;&lt; " | "</w:t>
        </w:r>
      </w:ins>
    </w:p>
    <w:p w14:paraId="7D820086" w14:textId="77777777" w:rsidR="00F85C72" w:rsidRDefault="00F85C72" w:rsidP="00F85C72">
      <w:pPr>
        <w:rPr>
          <w:ins w:id="566" w:author="Blažeka Mario" w:date="2025-08-08T23:48:00Z"/>
        </w:rPr>
      </w:pPr>
      <w:ins w:id="567" w:author="Blažeka Mario" w:date="2025-08-08T23:48:00Z">
        <w:r>
          <w:t xml:space="preserve">                 &lt;&lt; evidencija[i].</w:t>
        </w:r>
        <w:proofErr w:type="spellStart"/>
        <w:r>
          <w:t>datumRod</w:t>
        </w:r>
        <w:proofErr w:type="spellEnd"/>
        <w:r>
          <w:t xml:space="preserve"> &lt;&lt; " | "</w:t>
        </w:r>
      </w:ins>
    </w:p>
    <w:p w14:paraId="7F5B0E0F" w14:textId="77777777" w:rsidR="00F85C72" w:rsidRDefault="00F85C72" w:rsidP="00F85C72">
      <w:pPr>
        <w:rPr>
          <w:ins w:id="568" w:author="Blažeka Mario" w:date="2025-08-08T23:48:00Z"/>
        </w:rPr>
      </w:pPr>
      <w:ins w:id="569" w:author="Blažeka Mario" w:date="2025-08-08T23:48:00Z">
        <w:r>
          <w:t xml:space="preserve">                 &lt;&lt; evidencija[i].placa &lt;&lt; " | "</w:t>
        </w:r>
      </w:ins>
    </w:p>
    <w:p w14:paraId="63375F8A" w14:textId="77777777" w:rsidR="00F85C72" w:rsidRDefault="00F85C72" w:rsidP="00F85C72">
      <w:pPr>
        <w:rPr>
          <w:ins w:id="570" w:author="Blažeka Mario" w:date="2025-08-08T23:48:00Z"/>
        </w:rPr>
      </w:pPr>
      <w:ins w:id="571" w:author="Blažeka Mario" w:date="2025-08-08T23:48:00Z">
        <w:r>
          <w:t xml:space="preserve">                 &lt;&lt; evidencija[i].odjel &lt;&lt; </w:t>
        </w:r>
        <w:proofErr w:type="spellStart"/>
        <w:r>
          <w:t>endl</w:t>
        </w:r>
        <w:proofErr w:type="spellEnd"/>
        <w:r>
          <w:t>;</w:t>
        </w:r>
      </w:ins>
    </w:p>
    <w:p w14:paraId="5E592858" w14:textId="77777777" w:rsidR="00F85C72" w:rsidRDefault="00F85C72" w:rsidP="00F85C72">
      <w:pPr>
        <w:rPr>
          <w:ins w:id="572" w:author="Blažeka Mario" w:date="2025-08-08T23:48:00Z"/>
        </w:rPr>
      </w:pPr>
      <w:ins w:id="573" w:author="Blažeka Mario" w:date="2025-08-08T23:48:00Z">
        <w:r>
          <w:t xml:space="preserve">        }</w:t>
        </w:r>
      </w:ins>
    </w:p>
    <w:p w14:paraId="1D6D9170" w14:textId="77777777" w:rsidR="00F85C72" w:rsidRDefault="00F85C72" w:rsidP="00F85C72">
      <w:pPr>
        <w:rPr>
          <w:ins w:id="574" w:author="Blažeka Mario" w:date="2025-08-08T23:48:00Z"/>
        </w:rPr>
      </w:pPr>
      <w:ins w:id="575" w:author="Blažeka Mario" w:date="2025-08-08T23:48:00Z">
        <w:r>
          <w:t xml:space="preserve">    }</w:t>
        </w:r>
      </w:ins>
    </w:p>
    <w:p w14:paraId="0F712485" w14:textId="77777777" w:rsidR="00F85C72" w:rsidRDefault="00F85C72" w:rsidP="00F85C72">
      <w:pPr>
        <w:rPr>
          <w:ins w:id="576" w:author="Blažeka Mario" w:date="2025-08-08T23:48:00Z"/>
        </w:rPr>
      </w:pPr>
    </w:p>
    <w:p w14:paraId="0292C9F4" w14:textId="77777777" w:rsidR="00F85C72" w:rsidRDefault="00F85C72" w:rsidP="00F85C72">
      <w:pPr>
        <w:rPr>
          <w:ins w:id="577" w:author="Blažeka Mario" w:date="2025-08-08T23:48:00Z"/>
        </w:rPr>
      </w:pPr>
      <w:ins w:id="578" w:author="Blažeka Mario" w:date="2025-08-08T23:48:00Z">
        <w:r>
          <w:t xml:space="preserve">    </w:t>
        </w:r>
        <w:proofErr w:type="spellStart"/>
        <w:r>
          <w:t>if</w:t>
        </w:r>
        <w:proofErr w:type="spellEnd"/>
        <w:r>
          <w:t xml:space="preserve"> (!</w:t>
        </w:r>
        <w:proofErr w:type="spellStart"/>
        <w:r>
          <w:t>pronadjen</w:t>
        </w:r>
        <w:proofErr w:type="spellEnd"/>
        <w:r>
          <w:t>) {</w:t>
        </w:r>
      </w:ins>
    </w:p>
    <w:p w14:paraId="545A3BA1" w14:textId="77777777" w:rsidR="00F85C72" w:rsidRDefault="00F85C72" w:rsidP="00F85C72">
      <w:pPr>
        <w:rPr>
          <w:ins w:id="579" w:author="Blažeka Mario" w:date="2025-08-08T23:48:00Z"/>
        </w:rPr>
      </w:pPr>
      <w:ins w:id="580" w:author="Blažeka Mario" w:date="2025-08-08T23:48:00Z">
        <w:r>
          <w:t xml:space="preserve">        </w:t>
        </w:r>
        <w:proofErr w:type="spellStart"/>
        <w:r>
          <w:t>cout</w:t>
        </w:r>
        <w:proofErr w:type="spellEnd"/>
        <w:r>
          <w:t xml:space="preserve"> &lt;&lt; "Ne postoji niti jedan radnik s navedenom godinom </w:t>
        </w:r>
        <w:proofErr w:type="spellStart"/>
        <w:r>
          <w:t>rodjenja</w:t>
        </w:r>
        <w:proofErr w:type="spellEnd"/>
        <w:r>
          <w:t>.\n";</w:t>
        </w:r>
      </w:ins>
    </w:p>
    <w:p w14:paraId="24AE6CDA" w14:textId="77777777" w:rsidR="00F85C72" w:rsidRDefault="00F85C72" w:rsidP="00F85C72">
      <w:pPr>
        <w:rPr>
          <w:ins w:id="581" w:author="Blažeka Mario" w:date="2025-08-08T23:48:00Z"/>
        </w:rPr>
      </w:pPr>
      <w:ins w:id="582" w:author="Blažeka Mario" w:date="2025-08-08T23:48:00Z">
        <w:r>
          <w:t xml:space="preserve">    } </w:t>
        </w:r>
        <w:proofErr w:type="spellStart"/>
        <w:r>
          <w:t>else</w:t>
        </w:r>
        <w:proofErr w:type="spellEnd"/>
        <w:r>
          <w:t xml:space="preserve"> {</w:t>
        </w:r>
      </w:ins>
    </w:p>
    <w:p w14:paraId="5292BE1C" w14:textId="77777777" w:rsidR="00F85C72" w:rsidRDefault="00F85C72" w:rsidP="00F85C72">
      <w:pPr>
        <w:rPr>
          <w:ins w:id="583" w:author="Blažeka Mario" w:date="2025-08-08T23:48:00Z"/>
        </w:rPr>
      </w:pPr>
      <w:ins w:id="584" w:author="Blažeka Mario" w:date="2025-08-08T23:48:00Z">
        <w:r>
          <w:t xml:space="preserve">        </w:t>
        </w:r>
        <w:proofErr w:type="spellStart"/>
        <w:r>
          <w:t>cout</w:t>
        </w:r>
        <w:proofErr w:type="spellEnd"/>
        <w:r>
          <w:t xml:space="preserve"> &lt;&lt; "Prosjek placa tih radnika: " &lt;&lt; </w:t>
        </w:r>
        <w:proofErr w:type="spellStart"/>
        <w:r>
          <w:t>sumaPlaca</w:t>
        </w:r>
        <w:proofErr w:type="spellEnd"/>
        <w:r>
          <w:t xml:space="preserve"> / </w:t>
        </w:r>
        <w:proofErr w:type="spellStart"/>
        <w:r>
          <w:t>brojPronadjenih</w:t>
        </w:r>
        <w:proofErr w:type="spellEnd"/>
        <w:r>
          <w:t xml:space="preserve"> &lt;&lt; </w:t>
        </w:r>
        <w:proofErr w:type="spellStart"/>
        <w:r>
          <w:t>endl</w:t>
        </w:r>
        <w:proofErr w:type="spellEnd"/>
        <w:r>
          <w:t>;</w:t>
        </w:r>
      </w:ins>
    </w:p>
    <w:p w14:paraId="62942CFC" w14:textId="77777777" w:rsidR="00F85C72" w:rsidRDefault="00F85C72" w:rsidP="00F85C72">
      <w:pPr>
        <w:rPr>
          <w:moveTo w:id="585" w:author="Blažeka Mario" w:date="2025-08-08T23:48:00Z"/>
        </w:rPr>
      </w:pPr>
      <w:ins w:id="586" w:author="Blažeka Mario" w:date="2025-08-08T23:48:00Z">
        <w:r>
          <w:t xml:space="preserve">    </w:t>
        </w:r>
      </w:ins>
      <w:moveToRangeStart w:id="587" w:author="Blažeka Mario" w:date="2025-08-08T23:48:00Z" w:name="move205589356"/>
      <w:moveTo w:id="588" w:author="Blažeka Mario" w:date="2025-08-08T23:48:00Z">
        <w:r>
          <w:t>}</w:t>
        </w:r>
      </w:moveTo>
    </w:p>
    <w:p w14:paraId="698EA034" w14:textId="77777777" w:rsidR="00F85C72" w:rsidRDefault="00F85C72" w:rsidP="00F85C72">
      <w:pPr>
        <w:rPr>
          <w:moveTo w:id="589" w:author="Blažeka Mario" w:date="2025-08-08T23:48:00Z"/>
        </w:rPr>
      </w:pPr>
      <w:moveTo w:id="590" w:author="Blažeka Mario" w:date="2025-08-08T23:48:00Z">
        <w:r>
          <w:t>}</w:t>
        </w:r>
      </w:moveTo>
    </w:p>
    <w:p w14:paraId="1FA4D0DF" w14:textId="77777777" w:rsidR="00F85C72" w:rsidRDefault="00F85C72" w:rsidP="00F85C72">
      <w:pPr>
        <w:rPr>
          <w:moveTo w:id="591" w:author="Blažeka Mario" w:date="2025-08-08T23:48:00Z"/>
        </w:rPr>
      </w:pPr>
    </w:p>
    <w:p w14:paraId="10EDB6A8" w14:textId="6F4AABF0" w:rsidR="00F85C72" w:rsidRDefault="00F85C72" w:rsidP="00F85C72">
      <w:pPr>
        <w:rPr>
          <w:ins w:id="592" w:author="Blažeka Mario" w:date="2025-08-08T23:48:00Z"/>
        </w:rPr>
      </w:pPr>
      <w:proofErr w:type="spellStart"/>
      <w:moveTo w:id="593" w:author="Blažeka Mario" w:date="2025-08-08T23:48:00Z">
        <w:r>
          <w:t>void</w:t>
        </w:r>
        <w:proofErr w:type="spellEnd"/>
        <w:r>
          <w:t xml:space="preserve"> spremanje</w:t>
        </w:r>
      </w:moveTo>
      <w:moveToRangeEnd w:id="587"/>
      <w:del w:id="594" w:author="Blažeka Mario" w:date="2025-08-08T23:48:00Z">
        <w:r w:rsidR="004C6F8A">
          <w:delText>&lt;&lt;"\t"&lt;&lt;</w:delText>
        </w:r>
      </w:del>
      <w:ins w:id="595" w:author="Blažeka Mario" w:date="2025-08-08T23:48:00Z">
        <w:r>
          <w:t>() {</w:t>
        </w:r>
      </w:ins>
    </w:p>
    <w:p w14:paraId="0A8514FD" w14:textId="77777777" w:rsidR="00F85C72" w:rsidRDefault="00F85C72" w:rsidP="00F85C72">
      <w:pPr>
        <w:rPr>
          <w:ins w:id="596" w:author="Blažeka Mario" w:date="2025-08-08T23:48:00Z"/>
        </w:rPr>
      </w:pPr>
      <w:ins w:id="597" w:author="Blažeka Mario" w:date="2025-08-08T23:48:00Z">
        <w:r>
          <w:t xml:space="preserve">    </w:t>
        </w:r>
        <w:proofErr w:type="spellStart"/>
        <w:r>
          <w:t>if</w:t>
        </w:r>
        <w:proofErr w:type="spellEnd"/>
        <w:r>
          <w:t xml:space="preserve"> (</w:t>
        </w:r>
        <w:proofErr w:type="spellStart"/>
        <w:r>
          <w:t>brojUnosa</w:t>
        </w:r>
        <w:proofErr w:type="spellEnd"/>
        <w:r>
          <w:t xml:space="preserve"> == 0) {</w:t>
        </w:r>
      </w:ins>
    </w:p>
    <w:p w14:paraId="2E82EC1A" w14:textId="77777777" w:rsidR="00F85C72" w:rsidRDefault="00F85C72" w:rsidP="00F85C72">
      <w:pPr>
        <w:rPr>
          <w:ins w:id="598" w:author="Blažeka Mario" w:date="2025-08-08T23:48:00Z"/>
        </w:rPr>
      </w:pPr>
      <w:ins w:id="599" w:author="Blažeka Mario" w:date="2025-08-08T23:48:00Z">
        <w:r>
          <w:t xml:space="preserve">        </w:t>
        </w:r>
        <w:proofErr w:type="spellStart"/>
        <w:r>
          <w:t>cout</w:t>
        </w:r>
        <w:proofErr w:type="spellEnd"/>
        <w:r>
          <w:t xml:space="preserve"> &lt;&lt; "Nema podataka za spremanje.\n";</w:t>
        </w:r>
      </w:ins>
    </w:p>
    <w:p w14:paraId="6FA87224" w14:textId="77777777" w:rsidR="00F85C72" w:rsidRDefault="00F85C72" w:rsidP="00F85C72">
      <w:pPr>
        <w:rPr>
          <w:ins w:id="600" w:author="Blažeka Mario" w:date="2025-08-08T23:48:00Z"/>
        </w:rPr>
      </w:pPr>
      <w:ins w:id="601" w:author="Blažeka Mario" w:date="2025-08-08T23:48:00Z">
        <w:r>
          <w:t xml:space="preserve">        </w:t>
        </w:r>
        <w:proofErr w:type="spellStart"/>
        <w:r>
          <w:t>return</w:t>
        </w:r>
        <w:proofErr w:type="spellEnd"/>
        <w:r>
          <w:t>;</w:t>
        </w:r>
      </w:ins>
    </w:p>
    <w:p w14:paraId="2C2FC0F8" w14:textId="77777777" w:rsidR="00F85C72" w:rsidRDefault="00F85C72" w:rsidP="00F85C72">
      <w:pPr>
        <w:rPr>
          <w:ins w:id="602" w:author="Blažeka Mario" w:date="2025-08-08T23:48:00Z"/>
        </w:rPr>
      </w:pPr>
      <w:ins w:id="603" w:author="Blažeka Mario" w:date="2025-08-08T23:48:00Z">
        <w:r>
          <w:t xml:space="preserve">    }</w:t>
        </w:r>
      </w:ins>
    </w:p>
    <w:p w14:paraId="3F0AC788" w14:textId="77777777" w:rsidR="00F85C72" w:rsidRDefault="00F85C72" w:rsidP="00F85C72">
      <w:pPr>
        <w:rPr>
          <w:ins w:id="604" w:author="Blažeka Mario" w:date="2025-08-08T23:48:00Z"/>
        </w:rPr>
      </w:pPr>
    </w:p>
    <w:p w14:paraId="1B95734A" w14:textId="77777777" w:rsidR="00F85C72" w:rsidRDefault="00F85C72" w:rsidP="00F85C72">
      <w:pPr>
        <w:rPr>
          <w:ins w:id="605" w:author="Blažeka Mario" w:date="2025-08-08T23:48:00Z"/>
        </w:rPr>
      </w:pPr>
      <w:ins w:id="606" w:author="Blažeka Mario" w:date="2025-08-08T23:48:00Z">
        <w:r>
          <w:t xml:space="preserve">    </w:t>
        </w:r>
        <w:proofErr w:type="spellStart"/>
        <w:r>
          <w:t>ofstream</w:t>
        </w:r>
        <w:proofErr w:type="spellEnd"/>
        <w:r>
          <w:t xml:space="preserve"> datoteka("podaci.txt");</w:t>
        </w:r>
      </w:ins>
    </w:p>
    <w:p w14:paraId="4F74B147" w14:textId="77777777" w:rsidR="00F85C72" w:rsidRDefault="00F85C72" w:rsidP="00F85C72">
      <w:pPr>
        <w:rPr>
          <w:ins w:id="607" w:author="Blažeka Mario" w:date="2025-08-08T23:48:00Z"/>
        </w:rPr>
      </w:pPr>
      <w:ins w:id="608" w:author="Blažeka Mario" w:date="2025-08-08T23:48:00Z">
        <w:r>
          <w:t xml:space="preserve">    </w:t>
        </w:r>
        <w:proofErr w:type="spellStart"/>
        <w:r>
          <w:t>if</w:t>
        </w:r>
        <w:proofErr w:type="spellEnd"/>
        <w:r>
          <w:t xml:space="preserve"> (!datoteka) {</w:t>
        </w:r>
      </w:ins>
    </w:p>
    <w:p w14:paraId="4AC1D100" w14:textId="77777777" w:rsidR="00F85C72" w:rsidRDefault="00F85C72" w:rsidP="00F85C72">
      <w:pPr>
        <w:rPr>
          <w:ins w:id="609" w:author="Blažeka Mario" w:date="2025-08-08T23:48:00Z"/>
        </w:rPr>
      </w:pPr>
      <w:ins w:id="610" w:author="Blažeka Mario" w:date="2025-08-08T23:48:00Z">
        <w:r>
          <w:t xml:space="preserve">        </w:t>
        </w:r>
        <w:proofErr w:type="spellStart"/>
        <w:r>
          <w:t>cout</w:t>
        </w:r>
        <w:proofErr w:type="spellEnd"/>
        <w:r>
          <w:t xml:space="preserve"> &lt;&lt; "</w:t>
        </w:r>
        <w:proofErr w:type="spellStart"/>
        <w:r>
          <w:t>Greska</w:t>
        </w:r>
        <w:proofErr w:type="spellEnd"/>
        <w:r>
          <w:t xml:space="preserve"> pri otvaranju datoteke!\n";</w:t>
        </w:r>
      </w:ins>
    </w:p>
    <w:p w14:paraId="087BCF89" w14:textId="77777777" w:rsidR="00F85C72" w:rsidRDefault="00F85C72" w:rsidP="00F85C72">
      <w:pPr>
        <w:rPr>
          <w:ins w:id="611" w:author="Blažeka Mario" w:date="2025-08-08T23:48:00Z"/>
        </w:rPr>
      </w:pPr>
      <w:ins w:id="612" w:author="Blažeka Mario" w:date="2025-08-08T23:48:00Z">
        <w:r>
          <w:t xml:space="preserve">        </w:t>
        </w:r>
        <w:proofErr w:type="spellStart"/>
        <w:r>
          <w:t>return</w:t>
        </w:r>
        <w:proofErr w:type="spellEnd"/>
        <w:r>
          <w:t>;</w:t>
        </w:r>
      </w:ins>
    </w:p>
    <w:p w14:paraId="10D568C7" w14:textId="77777777" w:rsidR="00F85C72" w:rsidRDefault="00F85C72" w:rsidP="00F85C72">
      <w:pPr>
        <w:rPr>
          <w:ins w:id="613" w:author="Blažeka Mario" w:date="2025-08-08T23:48:00Z"/>
        </w:rPr>
      </w:pPr>
      <w:ins w:id="614" w:author="Blažeka Mario" w:date="2025-08-08T23:48:00Z">
        <w:r>
          <w:t xml:space="preserve">    }</w:t>
        </w:r>
      </w:ins>
    </w:p>
    <w:p w14:paraId="662161FF" w14:textId="77777777" w:rsidR="00F85C72" w:rsidRDefault="00F85C72" w:rsidP="00F85C72">
      <w:pPr>
        <w:rPr>
          <w:ins w:id="615" w:author="Blažeka Mario" w:date="2025-08-08T23:48:00Z"/>
        </w:rPr>
      </w:pPr>
    </w:p>
    <w:p w14:paraId="29B96D52" w14:textId="77777777" w:rsidR="00F85C72" w:rsidRDefault="00F85C72" w:rsidP="00F85C72">
      <w:pPr>
        <w:rPr>
          <w:ins w:id="616" w:author="Blažeka Mario" w:date="2025-08-08T23:48:00Z"/>
        </w:rPr>
      </w:pPr>
      <w:ins w:id="617" w:author="Blažeka Mario" w:date="2025-08-08T23:48:00Z">
        <w:r>
          <w:t xml:space="preserve">    datoteka &lt;&lt; </w:t>
        </w:r>
        <w:proofErr w:type="spellStart"/>
        <w:r>
          <w:t>brojUnosa</w:t>
        </w:r>
        <w:proofErr w:type="spellEnd"/>
        <w:r>
          <w:t xml:space="preserve"> &lt;&lt; </w:t>
        </w:r>
        <w:proofErr w:type="spellStart"/>
        <w:r>
          <w:t>endl</w:t>
        </w:r>
        <w:proofErr w:type="spellEnd"/>
        <w:r>
          <w:t>; // prvi red broj radnika</w:t>
        </w:r>
      </w:ins>
    </w:p>
    <w:p w14:paraId="49A3BC07" w14:textId="77777777" w:rsidR="00F85C72" w:rsidRDefault="00F85C72" w:rsidP="00F85C72">
      <w:pPr>
        <w:rPr>
          <w:ins w:id="618" w:author="Blažeka Mario" w:date="2025-08-08T23:48:00Z"/>
        </w:rPr>
      </w:pPr>
      <w:ins w:id="619" w:author="Blažeka Mario" w:date="2025-08-08T23:48:00Z">
        <w:r>
          <w:t xml:space="preserve">    for (</w:t>
        </w:r>
        <w:proofErr w:type="spellStart"/>
        <w:r>
          <w:t>int</w:t>
        </w:r>
        <w:proofErr w:type="spellEnd"/>
        <w:r>
          <w:t xml:space="preserve"> i = 0; i &lt; </w:t>
        </w:r>
        <w:proofErr w:type="spellStart"/>
        <w:r>
          <w:t>brojUnosa</w:t>
        </w:r>
        <w:proofErr w:type="spellEnd"/>
        <w:r>
          <w:t>; i++) {</w:t>
        </w:r>
      </w:ins>
    </w:p>
    <w:p w14:paraId="29713F32" w14:textId="77777777" w:rsidR="00F85C72" w:rsidRDefault="00F85C72" w:rsidP="00F85C72">
      <w:pPr>
        <w:rPr>
          <w:ins w:id="620" w:author="Blažeka Mario" w:date="2025-08-08T23:48:00Z"/>
        </w:rPr>
      </w:pPr>
      <w:ins w:id="621" w:author="Blažeka Mario" w:date="2025-08-08T23:48:00Z">
        <w:r>
          <w:t xml:space="preserve">        datoteka &lt;&lt; evidencija[i].</w:t>
        </w:r>
        <w:proofErr w:type="spellStart"/>
        <w:r>
          <w:t>imePrez</w:t>
        </w:r>
        <w:proofErr w:type="spellEnd"/>
        <w:r>
          <w:t xml:space="preserve"> &lt;&lt; " "</w:t>
        </w:r>
      </w:ins>
    </w:p>
    <w:p w14:paraId="78923528" w14:textId="1EB3180A" w:rsidR="00F85C72" w:rsidRDefault="00F85C72" w:rsidP="00F85C72">
      <w:ins w:id="622" w:author="Blažeka Mario" w:date="2025-08-08T23:48:00Z">
        <w:r>
          <w:t xml:space="preserve">                 &lt;&lt; </w:t>
        </w:r>
      </w:ins>
      <w:r>
        <w:t>evidencija[i].</w:t>
      </w:r>
      <w:proofErr w:type="spellStart"/>
      <w:r>
        <w:t>brojRk</w:t>
      </w:r>
      <w:proofErr w:type="spellEnd"/>
      <w:del w:id="623" w:author="Blažeka Mario" w:date="2025-08-08T23:48:00Z">
        <w:r w:rsidR="004C6F8A">
          <w:delText>&lt;&lt;"\t"&lt;&lt;evidencija[i].datumRod&lt;&lt;endl;</w:delText>
        </w:r>
      </w:del>
      <w:ins w:id="624" w:author="Blažeka Mario" w:date="2025-08-08T23:48:00Z">
        <w:r>
          <w:t xml:space="preserve"> &lt;&lt; " "</w:t>
        </w:r>
      </w:ins>
    </w:p>
    <w:p w14:paraId="57AE093B" w14:textId="77777777" w:rsidR="004C6F8A" w:rsidRDefault="004C6F8A" w:rsidP="004C6F8A">
      <w:pPr>
        <w:rPr>
          <w:del w:id="625" w:author="Blažeka Mario" w:date="2025-08-08T23:48:00Z"/>
        </w:rPr>
      </w:pPr>
      <w:del w:id="626" w:author="Blažeka Mario" w:date="2025-08-08T23:48:00Z">
        <w:r>
          <w:tab/>
        </w:r>
      </w:del>
    </w:p>
    <w:p w14:paraId="1C0E3120" w14:textId="4AA4EEDB" w:rsidR="00F85C72" w:rsidRDefault="004C6F8A" w:rsidP="00F85C72">
      <w:pPr>
        <w:rPr>
          <w:ins w:id="627" w:author="Blažeka Mario" w:date="2025-08-08T23:48:00Z"/>
        </w:rPr>
      </w:pPr>
      <w:del w:id="628" w:author="Blažeka Mario" w:date="2025-08-08T23:48:00Z">
        <w:r>
          <w:tab/>
        </w:r>
      </w:del>
      <w:ins w:id="629" w:author="Blažeka Mario" w:date="2025-08-08T23:48:00Z">
        <w:r w:rsidR="00F85C72">
          <w:t xml:space="preserve">                 &lt;&lt; evidencija[i].</w:t>
        </w:r>
        <w:proofErr w:type="spellStart"/>
        <w:r w:rsidR="00F85C72">
          <w:t>datumRod</w:t>
        </w:r>
        <w:proofErr w:type="spellEnd"/>
        <w:r w:rsidR="00F85C72">
          <w:t xml:space="preserve"> &lt;&lt; " "</w:t>
        </w:r>
      </w:ins>
    </w:p>
    <w:p w14:paraId="677F5A2F" w14:textId="77777777" w:rsidR="00F85C72" w:rsidRDefault="00F85C72" w:rsidP="00F85C72">
      <w:pPr>
        <w:rPr>
          <w:ins w:id="630" w:author="Blažeka Mario" w:date="2025-08-08T23:48:00Z"/>
        </w:rPr>
      </w:pPr>
      <w:ins w:id="631" w:author="Blažeka Mario" w:date="2025-08-08T23:48:00Z">
        <w:r>
          <w:t xml:space="preserve">                 &lt;&lt; evidencija[i].placa &lt;&lt; " "</w:t>
        </w:r>
      </w:ins>
    </w:p>
    <w:p w14:paraId="1BB3BACE" w14:textId="77777777" w:rsidR="00F85C72" w:rsidRDefault="00F85C72" w:rsidP="00F85C72">
      <w:pPr>
        <w:rPr>
          <w:ins w:id="632" w:author="Blažeka Mario" w:date="2025-08-08T23:48:00Z"/>
        </w:rPr>
      </w:pPr>
      <w:ins w:id="633" w:author="Blažeka Mario" w:date="2025-08-08T23:48:00Z">
        <w:r>
          <w:t xml:space="preserve">                 &lt;&lt; evidencija[i].odjel &lt;&lt; </w:t>
        </w:r>
        <w:proofErr w:type="spellStart"/>
        <w:r>
          <w:t>endl</w:t>
        </w:r>
        <w:proofErr w:type="spellEnd"/>
        <w:r>
          <w:t>;</w:t>
        </w:r>
      </w:ins>
    </w:p>
    <w:p w14:paraId="591242BB" w14:textId="77777777" w:rsidR="00F85C72" w:rsidRDefault="00F85C72" w:rsidP="00F85C72">
      <w:pPr>
        <w:rPr>
          <w:ins w:id="634" w:author="Blažeka Mario" w:date="2025-08-08T23:48:00Z"/>
        </w:rPr>
      </w:pPr>
      <w:ins w:id="635" w:author="Blažeka Mario" w:date="2025-08-08T23:48:00Z">
        <w:r>
          <w:t xml:space="preserve">    }</w:t>
        </w:r>
      </w:ins>
    </w:p>
    <w:p w14:paraId="2C96EE3B" w14:textId="77777777" w:rsidR="00F85C72" w:rsidRDefault="00F85C72" w:rsidP="00F85C72">
      <w:pPr>
        <w:rPr>
          <w:ins w:id="636" w:author="Blažeka Mario" w:date="2025-08-08T23:48:00Z"/>
        </w:rPr>
      </w:pPr>
    </w:p>
    <w:p w14:paraId="353E0F4C" w14:textId="77777777" w:rsidR="00F85C72" w:rsidRDefault="00F85C72" w:rsidP="00F85C72">
      <w:ins w:id="637" w:author="Blažeka Mario" w:date="2025-08-08T23:48:00Z">
        <w:r>
          <w:t xml:space="preserve">    </w:t>
        </w:r>
      </w:ins>
      <w:proofErr w:type="spellStart"/>
      <w:r>
        <w:t>datoteka.close</w:t>
      </w:r>
      <w:proofErr w:type="spellEnd"/>
      <w:r>
        <w:t>();</w:t>
      </w:r>
    </w:p>
    <w:p w14:paraId="346C19E8" w14:textId="77777777" w:rsidR="004C6F8A" w:rsidRDefault="004C6F8A" w:rsidP="004C6F8A">
      <w:pPr>
        <w:rPr>
          <w:del w:id="638" w:author="Blažeka Mario" w:date="2025-08-08T23:48:00Z"/>
        </w:rPr>
      </w:pPr>
      <w:del w:id="639" w:author="Blažeka Mario" w:date="2025-08-08T23:48:00Z">
        <w:r>
          <w:delText>}</w:delText>
        </w:r>
      </w:del>
    </w:p>
    <w:p w14:paraId="28DDA37D" w14:textId="77777777" w:rsidR="00F85C72" w:rsidRDefault="00F85C72" w:rsidP="00F85C72">
      <w:pPr>
        <w:rPr>
          <w:ins w:id="640" w:author="Blažeka Mario" w:date="2025-08-08T23:48:00Z"/>
        </w:rPr>
      </w:pPr>
      <w:ins w:id="641" w:author="Blažeka Mario" w:date="2025-08-08T23:48:00Z">
        <w:r>
          <w:t xml:space="preserve">    </w:t>
        </w:r>
        <w:proofErr w:type="spellStart"/>
        <w:r>
          <w:t>cout</w:t>
        </w:r>
        <w:proofErr w:type="spellEnd"/>
        <w:r>
          <w:t xml:space="preserve"> &lt;&lt; "Podaci spremljeni u podaci.txt\n";</w:t>
        </w:r>
      </w:ins>
    </w:p>
    <w:p w14:paraId="59D5B3D2" w14:textId="77777777" w:rsidR="00F85C72" w:rsidRDefault="00F85C72" w:rsidP="00F85C72">
      <w:r>
        <w:t>}</w:t>
      </w:r>
    </w:p>
    <w:p w14:paraId="76606F14" w14:textId="77777777" w:rsidR="00F85C72" w:rsidRDefault="00F85C72" w:rsidP="00F85C72"/>
    <w:p w14:paraId="6C9252C4" w14:textId="322AA4A9" w:rsidR="00F85C72" w:rsidRDefault="00F85C72" w:rsidP="00F85C72">
      <w:proofErr w:type="spellStart"/>
      <w:r>
        <w:t>void</w:t>
      </w:r>
      <w:proofErr w:type="spellEnd"/>
      <w:r>
        <w:t xml:space="preserve"> izbornik</w:t>
      </w:r>
      <w:del w:id="642" w:author="Blažeka Mario" w:date="2025-08-08T23:48:00Z">
        <w:r w:rsidR="004C6F8A">
          <w:delText>(){</w:delText>
        </w:r>
      </w:del>
      <w:ins w:id="643" w:author="Blažeka Mario" w:date="2025-08-08T23:48:00Z">
        <w:r>
          <w:t>() {</w:t>
        </w:r>
      </w:ins>
    </w:p>
    <w:p w14:paraId="28FBB6E5" w14:textId="77777777" w:rsidR="004C6F8A" w:rsidRDefault="004C6F8A" w:rsidP="004C6F8A">
      <w:pPr>
        <w:rPr>
          <w:del w:id="644" w:author="Blažeka Mario" w:date="2025-08-08T23:48:00Z"/>
        </w:rPr>
      </w:pPr>
      <w:del w:id="645" w:author="Blažeka Mario" w:date="2025-08-08T23:48:00Z">
        <w:r>
          <w:tab/>
        </w:r>
      </w:del>
    </w:p>
    <w:p w14:paraId="447E16D3" w14:textId="46F77C12" w:rsidR="00F85C72" w:rsidRDefault="004C6F8A" w:rsidP="00F85C72">
      <w:del w:id="646" w:author="Blažeka Mario" w:date="2025-08-08T23:48:00Z">
        <w:r>
          <w:tab/>
        </w:r>
      </w:del>
      <w:ins w:id="647" w:author="Blažeka Mario" w:date="2025-08-08T23:48:00Z">
        <w:r w:rsidR="00F85C72">
          <w:t xml:space="preserve">    </w:t>
        </w:r>
      </w:ins>
      <w:proofErr w:type="spellStart"/>
      <w:r w:rsidR="00F85C72">
        <w:t>int</w:t>
      </w:r>
      <w:proofErr w:type="spellEnd"/>
      <w:r w:rsidR="00F85C72">
        <w:t xml:space="preserve"> </w:t>
      </w:r>
      <w:del w:id="648" w:author="Blažeka Mario" w:date="2025-08-08T23:48:00Z">
        <w:r>
          <w:delText>izbornik</w:delText>
        </w:r>
      </w:del>
      <w:ins w:id="649" w:author="Blažeka Mario" w:date="2025-08-08T23:48:00Z">
        <w:r w:rsidR="00F85C72">
          <w:t>izbor</w:t>
        </w:r>
      </w:ins>
      <w:r w:rsidR="00F85C72">
        <w:t>;</w:t>
      </w:r>
    </w:p>
    <w:p w14:paraId="1F5FA5CB" w14:textId="77777777" w:rsidR="004C6F8A" w:rsidRDefault="004C6F8A" w:rsidP="004C6F8A">
      <w:pPr>
        <w:rPr>
          <w:del w:id="650" w:author="Blažeka Mario" w:date="2025-08-08T23:48:00Z"/>
        </w:rPr>
      </w:pPr>
      <w:del w:id="651" w:author="Blažeka Mario" w:date="2025-08-08T23:48:00Z">
        <w:r>
          <w:tab/>
        </w:r>
      </w:del>
    </w:p>
    <w:p w14:paraId="343E6C9A" w14:textId="33681BC3" w:rsidR="00F85C72" w:rsidRDefault="004C6F8A" w:rsidP="00F85C72">
      <w:del w:id="652" w:author="Blažeka Mario" w:date="2025-08-08T23:48:00Z">
        <w:r>
          <w:tab/>
        </w:r>
      </w:del>
      <w:ins w:id="653" w:author="Blažeka Mario" w:date="2025-08-08T23:48:00Z">
        <w:r w:rsidR="00F85C72">
          <w:t xml:space="preserve">    </w:t>
        </w:r>
      </w:ins>
      <w:r w:rsidR="00F85C72">
        <w:t>do</w:t>
      </w:r>
      <w:ins w:id="654" w:author="Blažeka Mario" w:date="2025-08-08T23:48:00Z">
        <w:r w:rsidR="00F85C72">
          <w:t xml:space="preserve"> </w:t>
        </w:r>
      </w:ins>
      <w:r w:rsidR="00F85C72">
        <w:t>{</w:t>
      </w:r>
    </w:p>
    <w:p w14:paraId="59D92284" w14:textId="2AC553F1" w:rsidR="00F85C72" w:rsidRDefault="004C6F8A" w:rsidP="00F85C72">
      <w:del w:id="655" w:author="Blažeka Mario" w:date="2025-08-08T23:48:00Z">
        <w:r>
          <w:tab/>
        </w:r>
      </w:del>
      <w:ins w:id="656" w:author="Blažeka Mario" w:date="2025-08-08T23:48:00Z">
        <w:r w:rsidR="00F85C72">
          <w:t xml:space="preserve">        </w:t>
        </w:r>
      </w:ins>
      <w:proofErr w:type="spellStart"/>
      <w:r w:rsidR="00F85C72">
        <w:t>cout</w:t>
      </w:r>
      <w:proofErr w:type="spellEnd"/>
      <w:del w:id="657" w:author="Blažeka Mario" w:date="2025-08-08T23:48:00Z">
        <w:r>
          <w:delText>&lt;&lt;"-----</w:delText>
        </w:r>
      </w:del>
      <w:ins w:id="658" w:author="Blažeka Mario" w:date="2025-08-08T23:48:00Z">
        <w:r w:rsidR="00F85C72">
          <w:t xml:space="preserve"> &lt;&lt; "\n-----</w:t>
        </w:r>
      </w:ins>
      <w:r w:rsidR="00F85C72">
        <w:t>IZBORNIK</w:t>
      </w:r>
      <w:del w:id="659" w:author="Blažeka Mario" w:date="2025-08-08T23:48:00Z">
        <w:r>
          <w:delText>----- \</w:delText>
        </w:r>
      </w:del>
      <w:ins w:id="660" w:author="Blažeka Mario" w:date="2025-08-08T23:48:00Z">
        <w:r w:rsidR="00F85C72">
          <w:t>-----\</w:t>
        </w:r>
      </w:ins>
      <w:r w:rsidR="00F85C72">
        <w:t>n";</w:t>
      </w:r>
    </w:p>
    <w:p w14:paraId="7A0E023C" w14:textId="2243859A" w:rsidR="00F85C72" w:rsidRDefault="004C6F8A" w:rsidP="00F85C72">
      <w:del w:id="661" w:author="Blažeka Mario" w:date="2025-08-08T23:48:00Z">
        <w:r>
          <w:tab/>
        </w:r>
      </w:del>
      <w:ins w:id="662" w:author="Blažeka Mario" w:date="2025-08-08T23:48:00Z">
        <w:r w:rsidR="00F85C72">
          <w:t xml:space="preserve">        </w:t>
        </w:r>
      </w:ins>
      <w:proofErr w:type="spellStart"/>
      <w:r w:rsidR="00F85C72">
        <w:t>cout</w:t>
      </w:r>
      <w:proofErr w:type="spellEnd"/>
      <w:del w:id="663" w:author="Blažeka Mario" w:date="2025-08-08T23:48:00Z">
        <w:r>
          <w:delText>&lt;&lt;"</w:delText>
        </w:r>
      </w:del>
      <w:ins w:id="664" w:author="Blažeka Mario" w:date="2025-08-08T23:48:00Z">
        <w:r w:rsidR="00F85C72">
          <w:t xml:space="preserve"> &lt;&lt; "</w:t>
        </w:r>
      </w:ins>
      <w:r w:rsidR="00F85C72">
        <w:t>0. Izlaz</w:t>
      </w:r>
      <w:del w:id="665" w:author="Blažeka Mario" w:date="2025-08-08T23:48:00Z">
        <w:r>
          <w:delText xml:space="preserve"> iz programa! </w:delText>
        </w:r>
      </w:del>
      <w:r w:rsidR="00F85C72">
        <w:t>\n";</w:t>
      </w:r>
    </w:p>
    <w:p w14:paraId="0678A14D" w14:textId="32BFE85D" w:rsidR="00F85C72" w:rsidRDefault="004C6F8A" w:rsidP="00F85C72">
      <w:del w:id="666" w:author="Blažeka Mario" w:date="2025-08-08T23:48:00Z">
        <w:r>
          <w:tab/>
        </w:r>
      </w:del>
      <w:ins w:id="667" w:author="Blažeka Mario" w:date="2025-08-08T23:48:00Z">
        <w:r w:rsidR="00F85C72">
          <w:t xml:space="preserve">        </w:t>
        </w:r>
      </w:ins>
      <w:proofErr w:type="spellStart"/>
      <w:r w:rsidR="00F85C72">
        <w:t>cout</w:t>
      </w:r>
      <w:proofErr w:type="spellEnd"/>
      <w:del w:id="668" w:author="Blažeka Mario" w:date="2025-08-08T23:48:00Z">
        <w:r>
          <w:delText>&lt;&lt;"</w:delText>
        </w:r>
      </w:del>
      <w:ins w:id="669" w:author="Blažeka Mario" w:date="2025-08-08T23:48:00Z">
        <w:r w:rsidR="00F85C72">
          <w:t xml:space="preserve"> &lt;&lt; "</w:t>
        </w:r>
      </w:ins>
      <w:r w:rsidR="00F85C72">
        <w:t xml:space="preserve">1. Unos </w:t>
      </w:r>
      <w:del w:id="670" w:author="Blažeka Mario" w:date="2025-08-08T23:48:00Z">
        <w:r>
          <w:delText xml:space="preserve">podataka o evidenciji </w:delText>
        </w:r>
      </w:del>
      <w:r w:rsidR="00F85C72">
        <w:t>radnika</w:t>
      </w:r>
      <w:del w:id="671" w:author="Blažeka Mario" w:date="2025-08-08T23:48:00Z">
        <w:r>
          <w:delText xml:space="preserve"> </w:delText>
        </w:r>
      </w:del>
      <w:r w:rsidR="00F85C72">
        <w:t>\n";</w:t>
      </w:r>
    </w:p>
    <w:p w14:paraId="5CD0B0DB" w14:textId="5BBAA730" w:rsidR="00F85C72" w:rsidRDefault="004C6F8A" w:rsidP="00F85C72">
      <w:del w:id="672" w:author="Blažeka Mario" w:date="2025-08-08T23:48:00Z">
        <w:r>
          <w:tab/>
        </w:r>
      </w:del>
      <w:ins w:id="673" w:author="Blažeka Mario" w:date="2025-08-08T23:48:00Z">
        <w:r w:rsidR="00F85C72">
          <w:t xml:space="preserve">        </w:t>
        </w:r>
      </w:ins>
      <w:proofErr w:type="spellStart"/>
      <w:r w:rsidR="00F85C72">
        <w:t>cout</w:t>
      </w:r>
      <w:proofErr w:type="spellEnd"/>
      <w:del w:id="674" w:author="Blažeka Mario" w:date="2025-08-08T23:48:00Z">
        <w:r>
          <w:delText>&lt;&lt;"</w:delText>
        </w:r>
      </w:del>
      <w:ins w:id="675" w:author="Blažeka Mario" w:date="2025-08-08T23:48:00Z">
        <w:r w:rsidR="00F85C72">
          <w:t xml:space="preserve"> &lt;&lt; "</w:t>
        </w:r>
      </w:ins>
      <w:r w:rsidR="00F85C72">
        <w:t xml:space="preserve">2. Izmjena </w:t>
      </w:r>
      <w:del w:id="676" w:author="Blažeka Mario" w:date="2025-08-08T23:48:00Z">
        <w:r>
          <w:delText xml:space="preserve">podataka o evidenciji </w:delText>
        </w:r>
      </w:del>
      <w:r w:rsidR="00F85C72">
        <w:t>radnika</w:t>
      </w:r>
      <w:del w:id="677" w:author="Blažeka Mario" w:date="2025-08-08T23:48:00Z">
        <w:r>
          <w:delText xml:space="preserve"> </w:delText>
        </w:r>
      </w:del>
      <w:r w:rsidR="00F85C72">
        <w:t>\n";</w:t>
      </w:r>
    </w:p>
    <w:p w14:paraId="4D1DB001" w14:textId="5F80CFB2" w:rsidR="00F85C72" w:rsidRDefault="004C6F8A" w:rsidP="00F85C72">
      <w:del w:id="678" w:author="Blažeka Mario" w:date="2025-08-08T23:48:00Z">
        <w:r>
          <w:tab/>
        </w:r>
      </w:del>
      <w:ins w:id="679" w:author="Blažeka Mario" w:date="2025-08-08T23:48:00Z">
        <w:r w:rsidR="00F85C72">
          <w:t xml:space="preserve">        </w:t>
        </w:r>
      </w:ins>
      <w:proofErr w:type="spellStart"/>
      <w:r w:rsidR="00F85C72">
        <w:t>cout</w:t>
      </w:r>
      <w:proofErr w:type="spellEnd"/>
      <w:del w:id="680" w:author="Blažeka Mario" w:date="2025-08-08T23:48:00Z">
        <w:r>
          <w:delText>&lt;&lt;"</w:delText>
        </w:r>
      </w:del>
      <w:ins w:id="681" w:author="Blažeka Mario" w:date="2025-08-08T23:48:00Z">
        <w:r w:rsidR="00F85C72">
          <w:t xml:space="preserve"> &lt;&lt; "</w:t>
        </w:r>
      </w:ins>
      <w:r w:rsidR="00F85C72">
        <w:t xml:space="preserve">3. Pregled </w:t>
      </w:r>
      <w:del w:id="682" w:author="Blažeka Mario" w:date="2025-08-08T23:48:00Z">
        <w:r>
          <w:delText xml:space="preserve">upisanih podataka o evidencijama rdnika. </w:delText>
        </w:r>
      </w:del>
      <w:ins w:id="683" w:author="Blažeka Mario" w:date="2025-08-08T23:48:00Z">
        <w:r w:rsidR="00F85C72">
          <w:t>radnika</w:t>
        </w:r>
      </w:ins>
      <w:r w:rsidR="00F85C72">
        <w:t>\n";</w:t>
      </w:r>
    </w:p>
    <w:p w14:paraId="06F5E62A" w14:textId="00249D85" w:rsidR="00F85C72" w:rsidRDefault="004C6F8A" w:rsidP="00F85C72">
      <w:del w:id="684" w:author="Blažeka Mario" w:date="2025-08-08T23:48:00Z">
        <w:r>
          <w:tab/>
        </w:r>
      </w:del>
      <w:ins w:id="685" w:author="Blažeka Mario" w:date="2025-08-08T23:48:00Z">
        <w:r w:rsidR="00F85C72">
          <w:t xml:space="preserve">        </w:t>
        </w:r>
      </w:ins>
      <w:proofErr w:type="spellStart"/>
      <w:r w:rsidR="00F85C72">
        <w:t>cout</w:t>
      </w:r>
      <w:proofErr w:type="spellEnd"/>
      <w:del w:id="686" w:author="Blažeka Mario" w:date="2025-08-08T23:48:00Z">
        <w:r>
          <w:delText>&lt;&lt;"</w:delText>
        </w:r>
      </w:del>
      <w:ins w:id="687" w:author="Blažeka Mario" w:date="2025-08-08T23:48:00Z">
        <w:r w:rsidR="00F85C72">
          <w:t xml:space="preserve"> &lt;&lt; "</w:t>
        </w:r>
      </w:ins>
      <w:r w:rsidR="00F85C72">
        <w:t xml:space="preserve">4. Pretraga po godini </w:t>
      </w:r>
      <w:proofErr w:type="spellStart"/>
      <w:r w:rsidR="00F85C72">
        <w:t>rodjenja</w:t>
      </w:r>
      <w:proofErr w:type="spellEnd"/>
      <w:del w:id="688" w:author="Blažeka Mario" w:date="2025-08-08T23:48:00Z">
        <w:r>
          <w:delText xml:space="preserve"> radnika. </w:delText>
        </w:r>
      </w:del>
      <w:r w:rsidR="00F85C72">
        <w:t>\n";</w:t>
      </w:r>
    </w:p>
    <w:p w14:paraId="228B9DE5" w14:textId="69D9B0BC" w:rsidR="00F85C72" w:rsidRDefault="004C6F8A" w:rsidP="00F85C72">
      <w:del w:id="689" w:author="Blažeka Mario" w:date="2025-08-08T23:48:00Z">
        <w:r>
          <w:tab/>
        </w:r>
      </w:del>
      <w:ins w:id="690" w:author="Blažeka Mario" w:date="2025-08-08T23:48:00Z">
        <w:r w:rsidR="00F85C72">
          <w:t xml:space="preserve">        </w:t>
        </w:r>
      </w:ins>
      <w:proofErr w:type="spellStart"/>
      <w:r w:rsidR="00F85C72">
        <w:t>cout</w:t>
      </w:r>
      <w:proofErr w:type="spellEnd"/>
      <w:del w:id="691" w:author="Blažeka Mario" w:date="2025-08-08T23:48:00Z">
        <w:r>
          <w:delText>&lt;&lt;"</w:delText>
        </w:r>
      </w:del>
      <w:ins w:id="692" w:author="Blažeka Mario" w:date="2025-08-08T23:48:00Z">
        <w:r w:rsidR="00F85C72">
          <w:t xml:space="preserve"> &lt;&lt; "</w:t>
        </w:r>
      </w:ins>
      <w:r w:rsidR="00F85C72">
        <w:t xml:space="preserve">5. Spremanje </w:t>
      </w:r>
      <w:del w:id="693" w:author="Blažeka Mario" w:date="2025-08-08T23:48:00Z">
        <w:r>
          <w:delText xml:space="preserve">radnika u podaci.txt </w:delText>
        </w:r>
      </w:del>
      <w:ins w:id="694" w:author="Blažeka Mario" w:date="2025-08-08T23:48:00Z">
        <w:r w:rsidR="00F85C72">
          <w:t>u datoteku</w:t>
        </w:r>
      </w:ins>
      <w:r w:rsidR="00F85C72">
        <w:t>\n";</w:t>
      </w:r>
    </w:p>
    <w:p w14:paraId="5F5DFB96" w14:textId="77777777" w:rsidR="004C6F8A" w:rsidRDefault="004C6F8A" w:rsidP="004C6F8A">
      <w:pPr>
        <w:rPr>
          <w:del w:id="695" w:author="Blažeka Mario" w:date="2025-08-08T23:48:00Z"/>
        </w:rPr>
      </w:pPr>
      <w:del w:id="696" w:author="Blažeka Mario" w:date="2025-08-08T23:48:00Z">
        <w:r>
          <w:tab/>
        </w:r>
      </w:del>
    </w:p>
    <w:p w14:paraId="61351C5A" w14:textId="33898CFF" w:rsidR="00F85C72" w:rsidRDefault="004C6F8A" w:rsidP="00F85C72">
      <w:pPr>
        <w:rPr>
          <w:ins w:id="697" w:author="Blažeka Mario" w:date="2025-08-08T23:48:00Z"/>
        </w:rPr>
      </w:pPr>
      <w:del w:id="698" w:author="Blažeka Mario" w:date="2025-08-08T23:48:00Z">
        <w:r>
          <w:tab/>
        </w:r>
      </w:del>
      <w:ins w:id="699" w:author="Blažeka Mario" w:date="2025-08-08T23:48:00Z">
        <w:r w:rsidR="00F85C72">
          <w:t xml:space="preserve">        </w:t>
        </w:r>
        <w:proofErr w:type="spellStart"/>
        <w:r w:rsidR="00F85C72">
          <w:t>cout</w:t>
        </w:r>
        <w:proofErr w:type="spellEnd"/>
        <w:r w:rsidR="00F85C72">
          <w:t xml:space="preserve"> &lt;&lt; "------------------\n";</w:t>
        </w:r>
      </w:ins>
    </w:p>
    <w:p w14:paraId="4D8D9172" w14:textId="77777777" w:rsidR="00F85C72" w:rsidRDefault="00F85C72" w:rsidP="00F85C72">
      <w:pPr>
        <w:rPr>
          <w:ins w:id="700" w:author="Blažeka Mario" w:date="2025-08-08T23:48:00Z"/>
        </w:rPr>
      </w:pPr>
      <w:ins w:id="701" w:author="Blažeka Mario" w:date="2025-08-08T23:48:00Z">
        <w:r>
          <w:t xml:space="preserve">        </w:t>
        </w:r>
        <w:proofErr w:type="spellStart"/>
        <w:r>
          <w:t>cout</w:t>
        </w:r>
        <w:proofErr w:type="spellEnd"/>
        <w:r>
          <w:t xml:space="preserve"> &lt;&lt; "Odabir: ";</w:t>
        </w:r>
      </w:ins>
    </w:p>
    <w:p w14:paraId="4B1199B5" w14:textId="3EF2F4DE" w:rsidR="00F85C72" w:rsidRDefault="00F85C72" w:rsidP="00F85C72">
      <w:ins w:id="702" w:author="Blažeka Mario" w:date="2025-08-08T23:48:00Z">
        <w:r>
          <w:t xml:space="preserve">        </w:t>
        </w:r>
      </w:ins>
      <w:r>
        <w:t>cin</w:t>
      </w:r>
      <w:del w:id="703" w:author="Blažeka Mario" w:date="2025-08-08T23:48:00Z">
        <w:r w:rsidR="004C6F8A">
          <w:delText>&gt;&gt;izbornik</w:delText>
        </w:r>
      </w:del>
      <w:ins w:id="704" w:author="Blažeka Mario" w:date="2025-08-08T23:48:00Z">
        <w:r>
          <w:t xml:space="preserve"> &gt;&gt; izbor</w:t>
        </w:r>
      </w:ins>
      <w:r>
        <w:t>;</w:t>
      </w:r>
    </w:p>
    <w:p w14:paraId="09A8C783" w14:textId="77777777" w:rsidR="004C6F8A" w:rsidRDefault="004C6F8A" w:rsidP="004C6F8A">
      <w:pPr>
        <w:rPr>
          <w:del w:id="705" w:author="Blažeka Mario" w:date="2025-08-08T23:48:00Z"/>
        </w:rPr>
      </w:pPr>
      <w:del w:id="706" w:author="Blažeka Mario" w:date="2025-08-08T23:48:00Z">
        <w:r>
          <w:tab/>
        </w:r>
      </w:del>
    </w:p>
    <w:p w14:paraId="7D427FAE" w14:textId="2AFA9E6B" w:rsidR="00F85C72" w:rsidRDefault="004C6F8A" w:rsidP="00F85C72">
      <w:pPr>
        <w:rPr>
          <w:ins w:id="707" w:author="Blažeka Mario" w:date="2025-08-08T23:48:00Z"/>
        </w:rPr>
      </w:pPr>
      <w:del w:id="708" w:author="Blažeka Mario" w:date="2025-08-08T23:48:00Z">
        <w:r>
          <w:tab/>
        </w:r>
      </w:del>
    </w:p>
    <w:p w14:paraId="7B2928A0" w14:textId="6B9C40B1" w:rsidR="00F85C72" w:rsidRDefault="00F85C72" w:rsidP="00F85C72">
      <w:ins w:id="709" w:author="Blažeka Mario" w:date="2025-08-08T23:48:00Z">
        <w:r>
          <w:t xml:space="preserve">        </w:t>
        </w:r>
      </w:ins>
      <w:proofErr w:type="spellStart"/>
      <w:r>
        <w:t>switch</w:t>
      </w:r>
      <w:proofErr w:type="spellEnd"/>
      <w:del w:id="710" w:author="Blažeka Mario" w:date="2025-08-08T23:48:00Z">
        <w:r w:rsidR="004C6F8A">
          <w:delText>(izbornik){</w:delText>
        </w:r>
      </w:del>
      <w:ins w:id="711" w:author="Blažeka Mario" w:date="2025-08-08T23:48:00Z">
        <w:r>
          <w:t xml:space="preserve"> (izbor) {</w:t>
        </w:r>
      </w:ins>
    </w:p>
    <w:p w14:paraId="75086A0C" w14:textId="6B93BF8B" w:rsidR="00F85C72" w:rsidRDefault="004C6F8A" w:rsidP="00F85C72">
      <w:del w:id="712" w:author="Blažeka Mario" w:date="2025-08-08T23:48:00Z">
        <w:r>
          <w:tab/>
        </w:r>
        <w:r>
          <w:tab/>
        </w:r>
      </w:del>
      <w:ins w:id="713" w:author="Blažeka Mario" w:date="2025-08-08T23:48:00Z">
        <w:r w:rsidR="00F85C72">
          <w:t xml:space="preserve">        </w:t>
        </w:r>
      </w:ins>
      <w:proofErr w:type="spellStart"/>
      <w:r w:rsidR="00F85C72">
        <w:t>case</w:t>
      </w:r>
      <w:proofErr w:type="spellEnd"/>
      <w:r w:rsidR="00F85C72">
        <w:t xml:space="preserve"> 1: </w:t>
      </w:r>
      <w:proofErr w:type="spellStart"/>
      <w:r w:rsidR="00F85C72">
        <w:t>unosPodataka</w:t>
      </w:r>
      <w:proofErr w:type="spellEnd"/>
      <w:r w:rsidR="00F85C72">
        <w:t>();</w:t>
      </w:r>
      <w:del w:id="714" w:author="Blažeka Mario" w:date="2025-08-08T23:48:00Z">
        <w:r>
          <w:tab/>
        </w:r>
      </w:del>
      <w:ins w:id="715" w:author="Blažeka Mario" w:date="2025-08-08T23:48:00Z">
        <w:r w:rsidR="00F85C72">
          <w:t xml:space="preserve"> </w:t>
        </w:r>
      </w:ins>
      <w:proofErr w:type="spellStart"/>
      <w:r w:rsidR="00F85C72">
        <w:t>break</w:t>
      </w:r>
      <w:proofErr w:type="spellEnd"/>
      <w:r w:rsidR="00F85C72">
        <w:t>;</w:t>
      </w:r>
    </w:p>
    <w:p w14:paraId="5ED94C2A" w14:textId="1E283155" w:rsidR="00F85C72" w:rsidRDefault="004C6F8A" w:rsidP="00F85C72">
      <w:del w:id="716" w:author="Blažeka Mario" w:date="2025-08-08T23:48:00Z">
        <w:r>
          <w:tab/>
        </w:r>
        <w:r>
          <w:tab/>
        </w:r>
      </w:del>
      <w:ins w:id="717" w:author="Blažeka Mario" w:date="2025-08-08T23:48:00Z">
        <w:r w:rsidR="00F85C72">
          <w:t xml:space="preserve">        </w:t>
        </w:r>
      </w:ins>
      <w:proofErr w:type="spellStart"/>
      <w:r w:rsidR="00F85C72">
        <w:t>case</w:t>
      </w:r>
      <w:proofErr w:type="spellEnd"/>
      <w:r w:rsidR="00F85C72">
        <w:t xml:space="preserve"> 2: </w:t>
      </w:r>
      <w:proofErr w:type="spellStart"/>
      <w:r w:rsidR="00F85C72">
        <w:t>izmjenaPodataka</w:t>
      </w:r>
      <w:proofErr w:type="spellEnd"/>
      <w:r w:rsidR="00F85C72">
        <w:t xml:space="preserve">(); </w:t>
      </w:r>
      <w:proofErr w:type="spellStart"/>
      <w:r w:rsidR="00F85C72">
        <w:t>break</w:t>
      </w:r>
      <w:proofErr w:type="spellEnd"/>
      <w:r w:rsidR="00F85C72">
        <w:t>;</w:t>
      </w:r>
    </w:p>
    <w:p w14:paraId="514BC032" w14:textId="06F94AD8" w:rsidR="00F85C72" w:rsidRDefault="004C6F8A" w:rsidP="00F85C72">
      <w:del w:id="718" w:author="Blažeka Mario" w:date="2025-08-08T23:48:00Z">
        <w:r>
          <w:tab/>
        </w:r>
        <w:r>
          <w:tab/>
        </w:r>
      </w:del>
      <w:ins w:id="719" w:author="Blažeka Mario" w:date="2025-08-08T23:48:00Z">
        <w:r w:rsidR="00F85C72">
          <w:t xml:space="preserve">        </w:t>
        </w:r>
      </w:ins>
      <w:proofErr w:type="spellStart"/>
      <w:r w:rsidR="00F85C72">
        <w:t>case</w:t>
      </w:r>
      <w:proofErr w:type="spellEnd"/>
      <w:r w:rsidR="00F85C72">
        <w:t xml:space="preserve"> 3: </w:t>
      </w:r>
      <w:proofErr w:type="spellStart"/>
      <w:r w:rsidR="00F85C72">
        <w:t>pregledPodataka</w:t>
      </w:r>
      <w:proofErr w:type="spellEnd"/>
      <w:r w:rsidR="00F85C72">
        <w:t xml:space="preserve">(); </w:t>
      </w:r>
      <w:proofErr w:type="spellStart"/>
      <w:r w:rsidR="00F85C72">
        <w:t>break</w:t>
      </w:r>
      <w:proofErr w:type="spellEnd"/>
      <w:r w:rsidR="00F85C72">
        <w:t>;</w:t>
      </w:r>
    </w:p>
    <w:p w14:paraId="62192F4E" w14:textId="24B90674" w:rsidR="00F85C72" w:rsidRDefault="004C6F8A" w:rsidP="00F85C72">
      <w:del w:id="720" w:author="Blažeka Mario" w:date="2025-08-08T23:48:00Z">
        <w:r>
          <w:tab/>
        </w:r>
        <w:r>
          <w:tab/>
        </w:r>
      </w:del>
      <w:ins w:id="721" w:author="Blažeka Mario" w:date="2025-08-08T23:48:00Z">
        <w:r w:rsidR="00F85C72">
          <w:t xml:space="preserve">        </w:t>
        </w:r>
      </w:ins>
      <w:proofErr w:type="spellStart"/>
      <w:r w:rsidR="00F85C72">
        <w:t>case</w:t>
      </w:r>
      <w:proofErr w:type="spellEnd"/>
      <w:r w:rsidR="00F85C72">
        <w:t xml:space="preserve"> 4: </w:t>
      </w:r>
      <w:proofErr w:type="spellStart"/>
      <w:r w:rsidR="00F85C72">
        <w:t>pretragaPoGodRod</w:t>
      </w:r>
      <w:proofErr w:type="spellEnd"/>
      <w:r w:rsidR="00F85C72">
        <w:t xml:space="preserve">(); </w:t>
      </w:r>
      <w:proofErr w:type="spellStart"/>
      <w:r w:rsidR="00F85C72">
        <w:t>break</w:t>
      </w:r>
      <w:proofErr w:type="spellEnd"/>
      <w:r w:rsidR="00F85C72">
        <w:t>;</w:t>
      </w:r>
    </w:p>
    <w:p w14:paraId="7B38A7D0" w14:textId="69395CA4" w:rsidR="00F85C72" w:rsidRDefault="004C6F8A" w:rsidP="00F85C72">
      <w:del w:id="722" w:author="Blažeka Mario" w:date="2025-08-08T23:48:00Z">
        <w:r>
          <w:tab/>
        </w:r>
        <w:r>
          <w:tab/>
        </w:r>
      </w:del>
      <w:ins w:id="723" w:author="Blažeka Mario" w:date="2025-08-08T23:48:00Z">
        <w:r w:rsidR="00F85C72">
          <w:t xml:space="preserve">        </w:t>
        </w:r>
      </w:ins>
      <w:proofErr w:type="spellStart"/>
      <w:r w:rsidR="00F85C72">
        <w:t>case</w:t>
      </w:r>
      <w:proofErr w:type="spellEnd"/>
      <w:r w:rsidR="00F85C72">
        <w:t xml:space="preserve"> 5: spremanje(); </w:t>
      </w:r>
      <w:proofErr w:type="spellStart"/>
      <w:r w:rsidR="00F85C72">
        <w:t>break</w:t>
      </w:r>
      <w:proofErr w:type="spellEnd"/>
      <w:r w:rsidR="00F85C72">
        <w:t>;</w:t>
      </w:r>
    </w:p>
    <w:p w14:paraId="58A3EAE0" w14:textId="77777777" w:rsidR="004C6F8A" w:rsidRDefault="004C6F8A" w:rsidP="004C6F8A">
      <w:pPr>
        <w:rPr>
          <w:del w:id="724" w:author="Blažeka Mario" w:date="2025-08-08T23:48:00Z"/>
        </w:rPr>
      </w:pPr>
      <w:del w:id="725" w:author="Blažeka Mario" w:date="2025-08-08T23:48:00Z">
        <w:r>
          <w:tab/>
        </w:r>
        <w:r>
          <w:tab/>
        </w:r>
      </w:del>
    </w:p>
    <w:p w14:paraId="478AC6A8" w14:textId="23767169" w:rsidR="00F85C72" w:rsidRDefault="004C6F8A" w:rsidP="00F85C72">
      <w:pPr>
        <w:rPr>
          <w:ins w:id="726" w:author="Blažeka Mario" w:date="2025-08-08T23:48:00Z"/>
        </w:rPr>
      </w:pPr>
      <w:del w:id="727" w:author="Blažeka Mario" w:date="2025-08-08T23:48:00Z">
        <w:r>
          <w:tab/>
        </w:r>
        <w:r>
          <w:tab/>
        </w:r>
      </w:del>
      <w:ins w:id="728" w:author="Blažeka Mario" w:date="2025-08-08T23:48:00Z">
        <w:r w:rsidR="00F85C72">
          <w:t xml:space="preserve">        </w:t>
        </w:r>
        <w:proofErr w:type="spellStart"/>
        <w:r w:rsidR="00F85C72">
          <w:t>case</w:t>
        </w:r>
        <w:proofErr w:type="spellEnd"/>
        <w:r w:rsidR="00F85C72">
          <w:t xml:space="preserve"> 0: </w:t>
        </w:r>
        <w:proofErr w:type="spellStart"/>
        <w:r w:rsidR="00F85C72">
          <w:t>cout</w:t>
        </w:r>
        <w:proofErr w:type="spellEnd"/>
        <w:r w:rsidR="00F85C72">
          <w:t xml:space="preserve"> &lt;&lt; "Izlaz iz programa.\n"; </w:t>
        </w:r>
        <w:proofErr w:type="spellStart"/>
        <w:r w:rsidR="00F85C72">
          <w:t>break</w:t>
        </w:r>
        <w:proofErr w:type="spellEnd"/>
        <w:r w:rsidR="00F85C72">
          <w:t>;</w:t>
        </w:r>
      </w:ins>
    </w:p>
    <w:p w14:paraId="31F3EAAE" w14:textId="4AE211EF" w:rsidR="00F85C72" w:rsidRDefault="00F85C72" w:rsidP="00F85C72">
      <w:ins w:id="729" w:author="Blažeka Mario" w:date="2025-08-08T23:48:00Z">
        <w:r>
          <w:t xml:space="preserve">        </w:t>
        </w:r>
      </w:ins>
      <w:proofErr w:type="spellStart"/>
      <w:r>
        <w:t>default</w:t>
      </w:r>
      <w:proofErr w:type="spellEnd"/>
      <w:r>
        <w:t xml:space="preserve">: </w:t>
      </w:r>
      <w:proofErr w:type="spellStart"/>
      <w:r>
        <w:t>cout</w:t>
      </w:r>
      <w:proofErr w:type="spellEnd"/>
      <w:del w:id="730" w:author="Blažeka Mario" w:date="2025-08-08T23:48:00Z">
        <w:r w:rsidR="004C6F8A">
          <w:delText>&lt;&lt;"Unjeli ste krivi</w:delText>
        </w:r>
      </w:del>
      <w:ins w:id="731" w:author="Blažeka Mario" w:date="2025-08-08T23:48:00Z">
        <w:r>
          <w:t xml:space="preserve"> &lt;&lt; "</w:t>
        </w:r>
        <w:proofErr w:type="spellStart"/>
        <w:r>
          <w:t>Pogresan</w:t>
        </w:r>
      </w:ins>
      <w:proofErr w:type="spellEnd"/>
      <w:r>
        <w:t xml:space="preserve"> izbor</w:t>
      </w:r>
      <w:del w:id="732" w:author="Blažeka Mario" w:date="2025-08-08T23:48:00Z">
        <w:r w:rsidR="004C6F8A">
          <w:delText>! \</w:delText>
        </w:r>
      </w:del>
      <w:ins w:id="733" w:author="Blažeka Mario" w:date="2025-08-08T23:48:00Z">
        <w:r>
          <w:t>!\</w:t>
        </w:r>
      </w:ins>
      <w:r>
        <w:t>n";</w:t>
      </w:r>
      <w:ins w:id="734" w:author="Blažeka Mario" w:date="2025-08-08T23:48:00Z">
        <w:r>
          <w:t xml:space="preserve"> </w:t>
        </w:r>
        <w:proofErr w:type="spellStart"/>
        <w:r>
          <w:t>break</w:t>
        </w:r>
        <w:proofErr w:type="spellEnd"/>
        <w:r>
          <w:t>;</w:t>
        </w:r>
      </w:ins>
    </w:p>
    <w:p w14:paraId="5DD6E107" w14:textId="77777777" w:rsidR="004C6F8A" w:rsidRDefault="004C6F8A" w:rsidP="004C6F8A">
      <w:pPr>
        <w:rPr>
          <w:del w:id="735" w:author="Blažeka Mario" w:date="2025-08-08T23:48:00Z"/>
        </w:rPr>
      </w:pPr>
      <w:del w:id="736" w:author="Blažeka Mario" w:date="2025-08-08T23:48:00Z">
        <w:r>
          <w:tab/>
        </w:r>
        <w:r>
          <w:tab/>
          <w:delText>}</w:delText>
        </w:r>
      </w:del>
    </w:p>
    <w:p w14:paraId="757EF245" w14:textId="1783B644" w:rsidR="00F85C72" w:rsidRDefault="004C6F8A" w:rsidP="00F85C72">
      <w:pPr>
        <w:rPr>
          <w:ins w:id="737" w:author="Blažeka Mario" w:date="2025-08-08T23:48:00Z"/>
        </w:rPr>
      </w:pPr>
      <w:del w:id="738" w:author="Blažeka Mario" w:date="2025-08-08T23:48:00Z">
        <w:r>
          <w:tab/>
          <w:delText>}</w:delText>
        </w:r>
      </w:del>
      <w:ins w:id="739" w:author="Blažeka Mario" w:date="2025-08-08T23:48:00Z">
        <w:r w:rsidR="00F85C72">
          <w:t xml:space="preserve">        }</w:t>
        </w:r>
      </w:ins>
    </w:p>
    <w:p w14:paraId="222131D6" w14:textId="32F417AF" w:rsidR="00F85C72" w:rsidRDefault="00F85C72" w:rsidP="00F85C72">
      <w:ins w:id="740" w:author="Blažeka Mario" w:date="2025-08-08T23:48:00Z">
        <w:r>
          <w:t xml:space="preserve">    } </w:t>
        </w:r>
      </w:ins>
      <w:proofErr w:type="spellStart"/>
      <w:r>
        <w:t>while</w:t>
      </w:r>
      <w:proofErr w:type="spellEnd"/>
      <w:r>
        <w:t xml:space="preserve"> (</w:t>
      </w:r>
      <w:del w:id="741" w:author="Blažeka Mario" w:date="2025-08-08T23:48:00Z">
        <w:r w:rsidR="004C6F8A">
          <w:delText>izbornik !=</w:delText>
        </w:r>
      </w:del>
      <w:ins w:id="742" w:author="Blažeka Mario" w:date="2025-08-08T23:48:00Z">
        <w:r>
          <w:t xml:space="preserve">izbor != </w:t>
        </w:r>
      </w:ins>
      <w:r>
        <w:t>0);</w:t>
      </w:r>
    </w:p>
    <w:p w14:paraId="6E81A074" w14:textId="77777777" w:rsidR="00F85C72" w:rsidRDefault="00F85C72" w:rsidP="00F85C72">
      <w:r>
        <w:t>}</w:t>
      </w:r>
    </w:p>
    <w:p w14:paraId="7DF56771" w14:textId="77777777" w:rsidR="00F85C72" w:rsidRDefault="00F85C72" w:rsidP="00F85C72"/>
    <w:p w14:paraId="4A8E4A11" w14:textId="593D6B44" w:rsidR="00F85C72" w:rsidRDefault="00F85C72" w:rsidP="00F85C7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del w:id="743" w:author="Blažeka Mario" w:date="2025-08-08T23:48:00Z">
        <w:r w:rsidR="004C6F8A">
          <w:delText>(){</w:delText>
        </w:r>
      </w:del>
      <w:ins w:id="744" w:author="Blažeka Mario" w:date="2025-08-08T23:48:00Z">
        <w:r>
          <w:t>() {</w:t>
        </w:r>
      </w:ins>
      <w:bookmarkStart w:id="745" w:name="_GoBack"/>
      <w:bookmarkEnd w:id="745"/>
    </w:p>
    <w:p w14:paraId="4FBC5D4B" w14:textId="2448EF9D" w:rsidR="00F85C72" w:rsidRDefault="004C6F8A" w:rsidP="00F85C72">
      <w:del w:id="746" w:author="Blažeka Mario" w:date="2025-08-08T23:48:00Z">
        <w:r>
          <w:tab/>
        </w:r>
      </w:del>
      <w:ins w:id="747" w:author="Blažeka Mario" w:date="2025-08-08T23:48:00Z">
        <w:r w:rsidR="00F85C72">
          <w:t xml:space="preserve">    </w:t>
        </w:r>
      </w:ins>
      <w:r w:rsidR="00F85C72">
        <w:t>izbornik();</w:t>
      </w:r>
    </w:p>
    <w:p w14:paraId="1D1D20B2" w14:textId="77777777" w:rsidR="004C6F8A" w:rsidRDefault="004C6F8A" w:rsidP="004C6F8A">
      <w:pPr>
        <w:rPr>
          <w:del w:id="748" w:author="Blažeka Mario" w:date="2025-08-08T23:48:00Z"/>
        </w:rPr>
      </w:pPr>
      <w:del w:id="749" w:author="Blažeka Mario" w:date="2025-08-08T23:48:00Z">
        <w:r>
          <w:tab/>
        </w:r>
      </w:del>
    </w:p>
    <w:p w14:paraId="017C0B29" w14:textId="77777777" w:rsidR="004C6F8A" w:rsidRDefault="004C6F8A" w:rsidP="004C6F8A">
      <w:pPr>
        <w:rPr>
          <w:del w:id="750" w:author="Blažeka Mario" w:date="2025-08-08T23:48:00Z"/>
        </w:rPr>
      </w:pPr>
      <w:del w:id="751" w:author="Blažeka Mario" w:date="2025-08-08T23:48:00Z">
        <w:r>
          <w:tab/>
          <w:delText>system("pause");</w:delText>
        </w:r>
      </w:del>
    </w:p>
    <w:p w14:paraId="0853EE66" w14:textId="0EC4C3BE" w:rsidR="00F85C72" w:rsidRDefault="004C6F8A" w:rsidP="00F85C72">
      <w:del w:id="752" w:author="Blažeka Mario" w:date="2025-08-08T23:48:00Z">
        <w:r>
          <w:tab/>
        </w:r>
      </w:del>
      <w:ins w:id="753" w:author="Blažeka Mario" w:date="2025-08-08T23:48:00Z">
        <w:r w:rsidR="00F85C72">
          <w:t xml:space="preserve">    </w:t>
        </w:r>
      </w:ins>
      <w:proofErr w:type="spellStart"/>
      <w:r w:rsidR="00F85C72">
        <w:t>return</w:t>
      </w:r>
      <w:proofErr w:type="spellEnd"/>
      <w:r w:rsidR="00F85C72">
        <w:t xml:space="preserve"> 0;</w:t>
      </w:r>
    </w:p>
    <w:p w14:paraId="16ED84F7" w14:textId="77777777" w:rsidR="00E701D6" w:rsidRDefault="00F85C72" w:rsidP="00F85C72">
      <w:r>
        <w:t>}</w:t>
      </w:r>
    </w:p>
    <w:sectPr w:rsidR="00E701D6" w:rsidSect="00BC7D9E">
      <w:pgSz w:w="11909" w:h="16834" w:code="9"/>
      <w:pgMar w:top="1134" w:right="1134" w:bottom="1134" w:left="1134" w:header="720" w:footer="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72"/>
    <w:rsid w:val="004C6F8A"/>
    <w:rsid w:val="0068016D"/>
    <w:rsid w:val="00957032"/>
    <w:rsid w:val="009E6CCB"/>
    <w:rsid w:val="00BC7D9E"/>
    <w:rsid w:val="00E701D6"/>
    <w:rsid w:val="00F8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1BF891-2F6D-4532-B9A9-2978171A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957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57032"/>
    <w:rPr>
      <w:rFonts w:ascii="Segoe UI" w:hAnsi="Segoe UI" w:cs="Segoe UI"/>
      <w:sz w:val="18"/>
      <w:szCs w:val="18"/>
    </w:rPr>
  </w:style>
  <w:style w:type="paragraph" w:styleId="Revizija">
    <w:name w:val="Revision"/>
    <w:hidden/>
    <w:uiPriority w:val="99"/>
    <w:semiHidden/>
    <w:rsid w:val="009570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MUP RH</Company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Blažeka Mario</dc:creator>
  <cp:keywords/>
  <dc:description/>
  <cp:lastModifiedBy>Blažeka Mario</cp:lastModifiedBy>
  <cp:revision>1</cp:revision>
  <dcterms:created xsi:type="dcterms:W3CDTF">2025-08-08T21:46:00Z</dcterms:created>
  <dcterms:modified xsi:type="dcterms:W3CDTF">2025-08-08T21:53:00Z</dcterms:modified>
</cp:coreProperties>
</file>